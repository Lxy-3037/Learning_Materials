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FB9" w:rsidRPr="00995069" w:rsidRDefault="00875984" w:rsidP="009564A5">
      <w:pPr>
        <w:spacing w:line="240" w:lineRule="atLeast"/>
        <w:jc w:val="center"/>
        <w:rPr>
          <w:b/>
          <w:sz w:val="28"/>
          <w:szCs w:val="28"/>
        </w:rPr>
      </w:pPr>
      <w:r w:rsidRPr="00995069">
        <w:rPr>
          <w:b/>
          <w:sz w:val="28"/>
          <w:szCs w:val="28"/>
        </w:rPr>
        <w:t>201</w:t>
      </w:r>
      <w:r w:rsidRPr="00995069">
        <w:rPr>
          <w:rFonts w:hint="eastAsia"/>
          <w:b/>
          <w:sz w:val="28"/>
          <w:szCs w:val="28"/>
        </w:rPr>
        <w:t>7</w:t>
      </w:r>
      <w:r w:rsidR="00705FB9" w:rsidRPr="00995069">
        <w:rPr>
          <w:rFonts w:hint="eastAsia"/>
          <w:b/>
          <w:sz w:val="28"/>
          <w:szCs w:val="28"/>
        </w:rPr>
        <w:t>－</w:t>
      </w:r>
      <w:r w:rsidRPr="00995069">
        <w:rPr>
          <w:b/>
          <w:sz w:val="28"/>
          <w:szCs w:val="28"/>
        </w:rPr>
        <w:t>201</w:t>
      </w:r>
      <w:r w:rsidRPr="00995069">
        <w:rPr>
          <w:rFonts w:hint="eastAsia"/>
          <w:b/>
          <w:sz w:val="28"/>
          <w:szCs w:val="28"/>
        </w:rPr>
        <w:t>8</w:t>
      </w:r>
      <w:r w:rsidR="00705FB9" w:rsidRPr="00995069">
        <w:rPr>
          <w:rFonts w:hint="eastAsia"/>
          <w:b/>
          <w:sz w:val="28"/>
          <w:szCs w:val="28"/>
        </w:rPr>
        <w:t>学年第二学期《马克思主义基本原理概论》</w:t>
      </w:r>
    </w:p>
    <w:p w:rsidR="00705FB9" w:rsidRPr="00995069" w:rsidRDefault="00705FB9" w:rsidP="009564A5">
      <w:pPr>
        <w:spacing w:line="240" w:lineRule="atLeast"/>
        <w:jc w:val="center"/>
        <w:rPr>
          <w:b/>
          <w:sz w:val="28"/>
          <w:szCs w:val="28"/>
        </w:rPr>
      </w:pPr>
      <w:r w:rsidRPr="00995069">
        <w:rPr>
          <w:rFonts w:hint="eastAsia"/>
          <w:b/>
          <w:sz w:val="28"/>
          <w:szCs w:val="28"/>
        </w:rPr>
        <w:t>期末考试试题（</w:t>
      </w:r>
      <w:r w:rsidRPr="00995069">
        <w:rPr>
          <w:b/>
          <w:sz w:val="28"/>
          <w:szCs w:val="28"/>
        </w:rPr>
        <w:t xml:space="preserve"> </w:t>
      </w:r>
      <w:r w:rsidR="007A5AAC">
        <w:rPr>
          <w:b/>
          <w:sz w:val="28"/>
          <w:szCs w:val="28"/>
        </w:rPr>
        <w:t>A</w:t>
      </w:r>
      <w:r w:rsidRPr="00995069">
        <w:rPr>
          <w:rFonts w:hint="eastAsia"/>
          <w:b/>
          <w:sz w:val="28"/>
          <w:szCs w:val="28"/>
        </w:rPr>
        <w:t>）</w:t>
      </w:r>
    </w:p>
    <w:p w:rsidR="00705FB9" w:rsidRPr="00995069" w:rsidRDefault="00705FB9" w:rsidP="005923A6">
      <w:pPr>
        <w:spacing w:beforeLines="50" w:afterLines="50" w:line="240" w:lineRule="atLeast"/>
        <w:ind w:firstLineChars="490" w:firstLine="1033"/>
        <w:rPr>
          <w:b/>
          <w:u w:val="single"/>
        </w:rPr>
        <w:pPrChange w:id="0" w:author="admin" w:date="2019-05-27T09:30:00Z">
          <w:pPr>
            <w:spacing w:beforeLines="50" w:afterLines="50" w:line="240" w:lineRule="atLeast"/>
            <w:ind w:firstLineChars="490" w:firstLine="1033"/>
          </w:pPr>
        </w:pPrChange>
      </w:pPr>
      <w:r w:rsidRPr="00995069">
        <w:rPr>
          <w:rFonts w:hint="eastAsia"/>
          <w:b/>
        </w:rPr>
        <w:t>专业</w:t>
      </w:r>
      <w:r w:rsidRPr="00995069">
        <w:rPr>
          <w:b/>
          <w:u w:val="single"/>
        </w:rPr>
        <w:t xml:space="preserve">            </w:t>
      </w:r>
      <w:r w:rsidRPr="00995069">
        <w:rPr>
          <w:b/>
        </w:rPr>
        <w:t xml:space="preserve">   </w:t>
      </w:r>
      <w:r w:rsidRPr="00995069">
        <w:rPr>
          <w:rFonts w:hint="eastAsia"/>
          <w:b/>
        </w:rPr>
        <w:t>姓名</w:t>
      </w:r>
      <w:r w:rsidRPr="00995069">
        <w:rPr>
          <w:b/>
          <w:u w:val="single"/>
        </w:rPr>
        <w:t xml:space="preserve">              </w:t>
      </w:r>
      <w:r w:rsidRPr="00995069">
        <w:rPr>
          <w:b/>
        </w:rPr>
        <w:t xml:space="preserve">  </w:t>
      </w:r>
      <w:r w:rsidRPr="00995069">
        <w:rPr>
          <w:rFonts w:hint="eastAsia"/>
          <w:b/>
        </w:rPr>
        <w:t>学号</w:t>
      </w:r>
      <w:r w:rsidRPr="00995069">
        <w:rPr>
          <w:b/>
          <w:u w:val="single"/>
        </w:rPr>
        <w:t xml:space="preserve">                </w:t>
      </w:r>
    </w:p>
    <w:p w:rsidR="00705FB9" w:rsidRPr="00995069" w:rsidRDefault="00705FB9" w:rsidP="009564A5">
      <w:pPr>
        <w:spacing w:line="240" w:lineRule="atLeast"/>
        <w:rPr>
          <w:rFonts w:ascii="宋体"/>
          <w:sz w:val="24"/>
        </w:rPr>
      </w:pPr>
      <w:r w:rsidRPr="00995069">
        <w:rPr>
          <w:rFonts w:hint="eastAsia"/>
          <w:sz w:val="24"/>
        </w:rPr>
        <w:t>（说明：请考生将答案写在“武汉大学</w:t>
      </w:r>
      <w:r w:rsidRPr="00995069">
        <w:rPr>
          <w:rFonts w:ascii="宋体" w:hAnsi="宋体" w:hint="eastAsia"/>
          <w:sz w:val="24"/>
        </w:rPr>
        <w:t>考试答题纸”上并标明题号，否则不得分。）</w:t>
      </w:r>
    </w:p>
    <w:p w:rsidR="00705FB9" w:rsidRPr="00995069" w:rsidRDefault="00705FB9" w:rsidP="009564A5">
      <w:pPr>
        <w:spacing w:line="240" w:lineRule="atLeast"/>
        <w:rPr>
          <w:b/>
        </w:rPr>
      </w:pPr>
      <w:r w:rsidRPr="00995069">
        <w:rPr>
          <w:b/>
        </w:rPr>
        <w:t xml:space="preserve">             </w:t>
      </w:r>
    </w:p>
    <w:p w:rsidR="00F24D45" w:rsidRPr="007A5AAC" w:rsidRDefault="00705FB9" w:rsidP="009564A5">
      <w:pPr>
        <w:spacing w:line="240" w:lineRule="atLeast"/>
        <w:rPr>
          <w:rFonts w:ascii="微软雅黑" w:eastAsia="微软雅黑" w:hAnsi="微软雅黑"/>
          <w:b/>
          <w:sz w:val="24"/>
          <w:szCs w:val="24"/>
        </w:rPr>
      </w:pPr>
      <w:r w:rsidRPr="007A5AAC">
        <w:rPr>
          <w:rFonts w:ascii="微软雅黑" w:eastAsia="微软雅黑" w:hAnsi="微软雅黑" w:hint="eastAsia"/>
          <w:b/>
          <w:sz w:val="24"/>
          <w:szCs w:val="24"/>
        </w:rPr>
        <w:t>一、</w:t>
      </w:r>
      <w:r w:rsidR="00281837" w:rsidRPr="007A5AAC">
        <w:rPr>
          <w:rFonts w:ascii="微软雅黑" w:eastAsia="微软雅黑" w:hAnsi="微软雅黑" w:hint="eastAsia"/>
          <w:b/>
          <w:sz w:val="24"/>
          <w:szCs w:val="24"/>
        </w:rPr>
        <w:t>辨析题</w:t>
      </w:r>
      <w:r w:rsidR="002E79A0" w:rsidRPr="007A5AAC">
        <w:rPr>
          <w:rFonts w:ascii="微软雅黑" w:eastAsia="微软雅黑" w:hAnsi="微软雅黑" w:hint="eastAsia"/>
          <w:b/>
          <w:sz w:val="24"/>
          <w:szCs w:val="24"/>
        </w:rPr>
        <w:t>（判断对错并说明理由，每小题</w:t>
      </w:r>
      <w:r w:rsidR="002E79A0" w:rsidRPr="007A5AAC">
        <w:rPr>
          <w:rFonts w:ascii="微软雅黑" w:eastAsia="微软雅黑" w:hAnsi="微软雅黑"/>
          <w:b/>
          <w:sz w:val="24"/>
          <w:szCs w:val="24"/>
        </w:rPr>
        <w:t>5</w:t>
      </w:r>
      <w:r w:rsidR="002E79A0" w:rsidRPr="007A5AAC">
        <w:rPr>
          <w:rFonts w:ascii="微软雅黑" w:eastAsia="微软雅黑" w:hAnsi="微软雅黑" w:hint="eastAsia"/>
          <w:b/>
          <w:sz w:val="24"/>
          <w:szCs w:val="24"/>
        </w:rPr>
        <w:t>分，共</w:t>
      </w:r>
      <w:r w:rsidR="002E79A0" w:rsidRPr="007A5AAC">
        <w:rPr>
          <w:rFonts w:ascii="微软雅黑" w:eastAsia="微软雅黑" w:hAnsi="微软雅黑"/>
          <w:b/>
          <w:sz w:val="24"/>
          <w:szCs w:val="24"/>
        </w:rPr>
        <w:t>20</w:t>
      </w:r>
      <w:r w:rsidR="002E79A0" w:rsidRPr="007A5AAC">
        <w:rPr>
          <w:rFonts w:ascii="微软雅黑" w:eastAsia="微软雅黑" w:hAnsi="微软雅黑" w:hint="eastAsia"/>
          <w:b/>
          <w:sz w:val="24"/>
          <w:szCs w:val="24"/>
        </w:rPr>
        <w:t>分）</w:t>
      </w:r>
    </w:p>
    <w:p w:rsidR="007B0E84" w:rsidRDefault="007B0E84" w:rsidP="007B0E84">
      <w:r w:rsidRPr="00995069">
        <w:t>1</w:t>
      </w:r>
      <w:del w:id="1" w:author="acer" w:date="2018-06-20T16:48:00Z">
        <w:r w:rsidRPr="00995069" w:rsidDel="000E2A86">
          <w:rPr>
            <w:rFonts w:hint="eastAsia"/>
          </w:rPr>
          <w:delText>、</w:delText>
        </w:r>
      </w:del>
      <w:ins w:id="2" w:author="acer" w:date="2018-06-20T16:48:00Z">
        <w:r w:rsidR="000E2A86">
          <w:rPr>
            <w:rFonts w:hint="eastAsia"/>
          </w:rPr>
          <w:t>.</w:t>
        </w:r>
      </w:ins>
      <w:r w:rsidRPr="00271866">
        <w:t>掌握适度原则就是任何时候都不要超过事物的度。</w:t>
      </w:r>
      <w:r>
        <w:t xml:space="preserve"> </w:t>
      </w:r>
    </w:p>
    <w:p w:rsidR="007B0E84" w:rsidRPr="00933F49" w:rsidDel="000E2A86" w:rsidRDefault="007B0E84" w:rsidP="007B0E84">
      <w:pPr>
        <w:rPr>
          <w:del w:id="3" w:author="acer" w:date="2018-06-20T16:50:00Z"/>
        </w:rPr>
      </w:pPr>
      <w:r>
        <w:rPr>
          <w:rFonts w:hint="eastAsia"/>
        </w:rPr>
        <w:t>2</w:t>
      </w:r>
      <w:del w:id="4" w:author="acer" w:date="2018-06-20T16:48:00Z">
        <w:r w:rsidDel="000E2A86">
          <w:rPr>
            <w:rFonts w:hint="eastAsia"/>
          </w:rPr>
          <w:delText>、</w:delText>
        </w:r>
      </w:del>
      <w:ins w:id="5" w:author="acer" w:date="2018-06-20T16:48:00Z">
        <w:r w:rsidR="000E2A86">
          <w:rPr>
            <w:rFonts w:hint="eastAsia"/>
          </w:rPr>
          <w:t>.</w:t>
        </w:r>
      </w:ins>
      <w:del w:id="6" w:author="acer" w:date="2018-06-20T16:50:00Z">
        <w:r w:rsidRPr="00933F49" w:rsidDel="000E2A86">
          <w:delText>社会意识都属于</w:delText>
        </w:r>
        <w:r w:rsidDel="000E2A86">
          <w:rPr>
            <w:rFonts w:hint="eastAsia"/>
          </w:rPr>
          <w:delText>观念</w:delText>
        </w:r>
        <w:r w:rsidRPr="00933F49" w:rsidDel="000E2A86">
          <w:delText>上层建筑。</w:delText>
        </w:r>
      </w:del>
    </w:p>
    <w:p w:rsidR="007B0E84" w:rsidRPr="00933F49" w:rsidRDefault="007A5AAC" w:rsidP="007B0E84">
      <w:del w:id="7" w:author="acer" w:date="2018-06-20T16:50:00Z">
        <w:r w:rsidRPr="007A5AAC" w:rsidDel="000E2A86">
          <w:rPr>
            <w:rFonts w:hint="eastAsia"/>
          </w:rPr>
          <w:delText>3</w:delText>
        </w:r>
      </w:del>
      <w:del w:id="8" w:author="acer" w:date="2018-06-20T16:48:00Z">
        <w:r w:rsidRPr="007A5AAC" w:rsidDel="000E2A86">
          <w:rPr>
            <w:rFonts w:hint="eastAsia"/>
          </w:rPr>
          <w:delText>、</w:delText>
        </w:r>
      </w:del>
      <w:r w:rsidRPr="007A5AAC">
        <w:rPr>
          <w:rFonts w:hint="eastAsia"/>
        </w:rPr>
        <w:t>在信息社会里，价值的增长不是通过劳动，而是通过知识实现的，应当用知识价值论取代劳动价值论。</w:t>
      </w:r>
    </w:p>
    <w:p w:rsidR="00000000" w:rsidRDefault="000E2A86">
      <w:pPr>
        <w:rPr>
          <w:ins w:id="9" w:author="acer" w:date="2018-06-20T16:50:00Z"/>
        </w:rPr>
        <w:pPrChange w:id="10" w:author="acer" w:date="2018-06-20T16:49:00Z">
          <w:pPr>
            <w:pStyle w:val="a3"/>
            <w:numPr>
              <w:numId w:val="21"/>
            </w:numPr>
            <w:ind w:left="360" w:firstLineChars="0" w:hanging="360"/>
          </w:pPr>
        </w:pPrChange>
      </w:pPr>
      <w:ins w:id="11" w:author="acer" w:date="2018-06-20T16:50:00Z">
        <w:r>
          <w:t>3</w:t>
        </w:r>
      </w:ins>
      <w:ins w:id="12" w:author="acer" w:date="2018-06-20T16:49:00Z">
        <w:r>
          <w:rPr>
            <w:rFonts w:hint="eastAsia"/>
          </w:rPr>
          <w:t>.</w:t>
        </w:r>
      </w:ins>
      <w:r w:rsidR="00E35BDE">
        <w:rPr>
          <w:rFonts w:hint="eastAsia"/>
        </w:rPr>
        <w:t>资本来到人间，</w:t>
      </w:r>
      <w:r w:rsidR="00E35BDE">
        <w:t>从头到脚</w:t>
      </w:r>
      <w:r w:rsidR="00E35BDE">
        <w:rPr>
          <w:rFonts w:hint="eastAsia"/>
        </w:rPr>
        <w:t>，</w:t>
      </w:r>
      <w:r w:rsidR="00E35BDE">
        <w:t>每个毛孔都滴着血和肮脏的东西</w:t>
      </w:r>
      <w:r w:rsidR="007B0E84" w:rsidRPr="00933F49">
        <w:t>。</w:t>
      </w:r>
    </w:p>
    <w:p w:rsidR="00000000" w:rsidRDefault="000E2A86">
      <w:pPr>
        <w:pPrChange w:id="13" w:author="acer" w:date="2018-06-20T16:49:00Z">
          <w:pPr>
            <w:pStyle w:val="a3"/>
            <w:numPr>
              <w:numId w:val="21"/>
            </w:numPr>
            <w:ind w:left="360" w:firstLineChars="0" w:hanging="360"/>
          </w:pPr>
        </w:pPrChange>
      </w:pPr>
      <w:ins w:id="14" w:author="acer" w:date="2018-06-20T16:50:00Z">
        <w:r>
          <w:t>4.</w:t>
        </w:r>
      </w:ins>
      <w:ins w:id="15" w:author="acer" w:date="2018-06-20T16:51:00Z">
        <w:r>
          <w:t>马克思</w:t>
        </w:r>
        <w:r>
          <w:rPr>
            <w:rFonts w:hint="eastAsia"/>
          </w:rPr>
          <w:t>、</w:t>
        </w:r>
        <w:r>
          <w:t>恩格斯对共产主义</w:t>
        </w:r>
      </w:ins>
      <w:ins w:id="16" w:author="acer" w:date="2018-06-20T16:52:00Z">
        <w:r>
          <w:t>社会的</w:t>
        </w:r>
      </w:ins>
      <w:ins w:id="17" w:author="acer" w:date="2018-06-20T16:51:00Z">
        <w:r>
          <w:t>设想并不是很具体</w:t>
        </w:r>
        <w:r>
          <w:rPr>
            <w:rFonts w:hint="eastAsia"/>
          </w:rPr>
          <w:t>、</w:t>
        </w:r>
        <w:r>
          <w:t>很详尽</w:t>
        </w:r>
        <w:r>
          <w:rPr>
            <w:rFonts w:hint="eastAsia"/>
          </w:rPr>
          <w:t>，</w:t>
        </w:r>
      </w:ins>
      <w:ins w:id="18" w:author="acer" w:date="2018-06-20T16:52:00Z">
        <w:r>
          <w:t>因而不可信</w:t>
        </w:r>
        <w:r>
          <w:rPr>
            <w:rFonts w:hint="eastAsia"/>
          </w:rPr>
          <w:t>。</w:t>
        </w:r>
      </w:ins>
    </w:p>
    <w:p w:rsidR="007B0E84" w:rsidRPr="00311A7B" w:rsidRDefault="007B0E84" w:rsidP="007B0E84">
      <w:pPr>
        <w:rPr>
          <w:b/>
        </w:rPr>
      </w:pPr>
    </w:p>
    <w:p w:rsidR="00306C69" w:rsidRPr="007A5AAC" w:rsidRDefault="007B0E84" w:rsidP="007B0E84">
      <w:pPr>
        <w:rPr>
          <w:rFonts w:ascii="微软雅黑" w:eastAsia="微软雅黑" w:hAnsi="微软雅黑"/>
          <w:b/>
          <w:sz w:val="24"/>
          <w:szCs w:val="24"/>
        </w:rPr>
      </w:pPr>
      <w:r w:rsidRPr="007A5AAC">
        <w:rPr>
          <w:rFonts w:ascii="微软雅黑" w:eastAsia="微软雅黑" w:hAnsi="微软雅黑" w:hint="eastAsia"/>
          <w:b/>
          <w:sz w:val="24"/>
          <w:szCs w:val="24"/>
        </w:rPr>
        <w:t>二、</w:t>
      </w:r>
      <w:r w:rsidR="00E13A00" w:rsidRPr="007A5AAC">
        <w:rPr>
          <w:rFonts w:ascii="微软雅黑" w:eastAsia="微软雅黑" w:hAnsi="微软雅黑" w:hint="eastAsia"/>
          <w:b/>
          <w:sz w:val="24"/>
          <w:szCs w:val="24"/>
        </w:rPr>
        <w:t>简答题</w:t>
      </w:r>
      <w:r w:rsidR="00306C69" w:rsidRPr="007A5AAC">
        <w:rPr>
          <w:rFonts w:ascii="微软雅黑" w:eastAsia="微软雅黑" w:hAnsi="微软雅黑" w:hint="eastAsia"/>
          <w:b/>
          <w:sz w:val="24"/>
          <w:szCs w:val="24"/>
        </w:rPr>
        <w:t>（每小题</w:t>
      </w:r>
      <w:r w:rsidR="00306C69" w:rsidRPr="007A5AAC">
        <w:rPr>
          <w:rFonts w:ascii="微软雅黑" w:eastAsia="微软雅黑" w:hAnsi="微软雅黑"/>
          <w:b/>
          <w:sz w:val="24"/>
          <w:szCs w:val="24"/>
        </w:rPr>
        <w:t>10</w:t>
      </w:r>
      <w:r w:rsidR="00306C69" w:rsidRPr="007A5AAC">
        <w:rPr>
          <w:rFonts w:ascii="微软雅黑" w:eastAsia="微软雅黑" w:hAnsi="微软雅黑" w:hint="eastAsia"/>
          <w:b/>
          <w:sz w:val="24"/>
          <w:szCs w:val="24"/>
        </w:rPr>
        <w:t>分，共</w:t>
      </w:r>
      <w:r w:rsidR="00306C69" w:rsidRPr="007A5AAC">
        <w:rPr>
          <w:rFonts w:ascii="微软雅黑" w:eastAsia="微软雅黑" w:hAnsi="微软雅黑"/>
          <w:b/>
          <w:sz w:val="24"/>
          <w:szCs w:val="24"/>
        </w:rPr>
        <w:t>30</w:t>
      </w:r>
      <w:r w:rsidR="00306C69" w:rsidRPr="007A5AAC">
        <w:rPr>
          <w:rFonts w:ascii="微软雅黑" w:eastAsia="微软雅黑" w:hAnsi="微软雅黑" w:hint="eastAsia"/>
          <w:b/>
          <w:sz w:val="24"/>
          <w:szCs w:val="24"/>
        </w:rPr>
        <w:t>分）</w:t>
      </w:r>
    </w:p>
    <w:p w:rsidR="00E900EB" w:rsidRDefault="006215CB" w:rsidP="004358F8">
      <w:r w:rsidRPr="00995069">
        <w:t>1</w:t>
      </w:r>
      <w:del w:id="19" w:author="acer" w:date="2018-06-20T16:49:00Z">
        <w:r w:rsidRPr="00995069" w:rsidDel="000E2A86">
          <w:rPr>
            <w:rFonts w:hint="eastAsia"/>
          </w:rPr>
          <w:delText>、</w:delText>
        </w:r>
      </w:del>
      <w:ins w:id="20" w:author="acer" w:date="2018-06-20T16:49:00Z">
        <w:r w:rsidR="000E2A86">
          <w:rPr>
            <w:rFonts w:hint="eastAsia"/>
          </w:rPr>
          <w:t>.</w:t>
        </w:r>
      </w:ins>
      <w:r w:rsidR="00D7711E" w:rsidRPr="00D7711E">
        <w:rPr>
          <w:rFonts w:hint="eastAsia"/>
        </w:rPr>
        <w:t>简述价值规律内容及其作用。</w:t>
      </w:r>
    </w:p>
    <w:p w:rsidR="00835536" w:rsidRPr="00835536" w:rsidRDefault="00835536" w:rsidP="004358F8">
      <w:r>
        <w:rPr>
          <w:rFonts w:hint="eastAsia"/>
        </w:rPr>
        <w:t>2</w:t>
      </w:r>
      <w:del w:id="21" w:author="acer" w:date="2018-06-20T16:49:00Z">
        <w:r w:rsidDel="000E2A86">
          <w:rPr>
            <w:rFonts w:hint="eastAsia"/>
          </w:rPr>
          <w:delText>、</w:delText>
        </w:r>
      </w:del>
      <w:ins w:id="22" w:author="acer" w:date="2018-06-20T16:49:00Z">
        <w:r w:rsidR="000E2A86">
          <w:rPr>
            <w:rFonts w:hint="eastAsia"/>
          </w:rPr>
          <w:t>.</w:t>
        </w:r>
      </w:ins>
      <w:r w:rsidR="00D7711E" w:rsidRPr="00D7711E">
        <w:rPr>
          <w:rFonts w:hint="eastAsia"/>
        </w:rPr>
        <w:t>如何看待资本主义</w:t>
      </w:r>
      <w:ins w:id="23" w:author="acer" w:date="2018-06-20T16:53:00Z">
        <w:r w:rsidR="000E2A86">
          <w:rPr>
            <w:rFonts w:hint="eastAsia"/>
          </w:rPr>
          <w:t>社会</w:t>
        </w:r>
      </w:ins>
      <w:r w:rsidR="00D7711E" w:rsidRPr="00D7711E">
        <w:rPr>
          <w:rFonts w:hint="eastAsia"/>
        </w:rPr>
        <w:t>的历史地位</w:t>
      </w:r>
      <w:del w:id="24" w:author="acer" w:date="2018-06-20T16:53:00Z">
        <w:r w:rsidR="00D7711E" w:rsidRPr="00D7711E" w:rsidDel="000E2A86">
          <w:rPr>
            <w:rFonts w:hint="eastAsia"/>
          </w:rPr>
          <w:delText>。</w:delText>
        </w:r>
      </w:del>
      <w:ins w:id="25" w:author="acer" w:date="2018-06-20T16:53:00Z">
        <w:r w:rsidR="000E2A86">
          <w:rPr>
            <w:rFonts w:hint="eastAsia"/>
          </w:rPr>
          <w:t>？</w:t>
        </w:r>
      </w:ins>
    </w:p>
    <w:p w:rsidR="007A5AAC" w:rsidRDefault="00F749B1" w:rsidP="007A5AAC">
      <w:r w:rsidRPr="00F749B1">
        <w:rPr>
          <w:rFonts w:hint="eastAsia"/>
        </w:rPr>
        <w:t>3</w:t>
      </w:r>
      <w:del w:id="26" w:author="acer" w:date="2018-06-20T16:49:00Z">
        <w:r w:rsidRPr="00F749B1" w:rsidDel="000E2A86">
          <w:rPr>
            <w:rFonts w:hint="eastAsia"/>
          </w:rPr>
          <w:delText>、</w:delText>
        </w:r>
      </w:del>
      <w:ins w:id="27" w:author="acer" w:date="2018-06-20T17:06:00Z">
        <w:r w:rsidR="005A5B88">
          <w:rPr>
            <w:rFonts w:hint="eastAsia"/>
          </w:rPr>
          <w:t>以俄国</w:t>
        </w:r>
      </w:ins>
      <w:ins w:id="28" w:author="acer" w:date="2018-06-20T17:07:00Z">
        <w:r w:rsidR="00F9383A">
          <w:rPr>
            <w:rFonts w:hint="eastAsia"/>
          </w:rPr>
          <w:t>十月革命</w:t>
        </w:r>
      </w:ins>
      <w:ins w:id="29" w:author="acer" w:date="2018-06-20T17:06:00Z">
        <w:r w:rsidR="005A5B88">
          <w:rPr>
            <w:rFonts w:hint="eastAsia"/>
          </w:rPr>
          <w:t>为例，说明</w:t>
        </w:r>
        <w:r w:rsidR="005A5B88" w:rsidRPr="005A5B88">
          <w:rPr>
            <w:rFonts w:hint="eastAsia"/>
          </w:rPr>
          <w:t>怎样理解社会主义革命首先在经济文化相对落后的国家取得胜利的历史必然性？</w:t>
        </w:r>
      </w:ins>
      <w:del w:id="30" w:author="acer" w:date="2018-06-20T17:06:00Z">
        <w:r w:rsidR="00D7711E" w:rsidRPr="00D7711E" w:rsidDel="005A5B88">
          <w:rPr>
            <w:rFonts w:hint="eastAsia"/>
          </w:rPr>
          <w:delText>如何</w:delText>
        </w:r>
        <w:r w:rsidR="00D7711E" w:rsidDel="005A5B88">
          <w:rPr>
            <w:rFonts w:hint="eastAsia"/>
          </w:rPr>
          <w:delText>认识</w:delText>
        </w:r>
        <w:r w:rsidR="00D7711E" w:rsidRPr="00D7711E" w:rsidDel="005A5B88">
          <w:rPr>
            <w:rFonts w:hint="eastAsia"/>
          </w:rPr>
          <w:delText>经济文化相对落后国家建设社会主义的长期性</w:delText>
        </w:r>
      </w:del>
      <w:del w:id="31" w:author="acer" w:date="2018-06-20T16:53:00Z">
        <w:r w:rsidR="00D7711E" w:rsidDel="000E2A86">
          <w:rPr>
            <w:rFonts w:hint="eastAsia"/>
          </w:rPr>
          <w:delText>。</w:delText>
        </w:r>
      </w:del>
      <w:ins w:id="32" w:author="acer" w:date="2018-06-20T16:53:00Z">
        <w:del w:id="33" w:author="Administrator" w:date="2018-06-25T08:36:00Z">
          <w:r w:rsidR="000E2A86" w:rsidDel="00261F28">
            <w:rPr>
              <w:rFonts w:hint="eastAsia"/>
            </w:rPr>
            <w:delText>？</w:delText>
          </w:r>
        </w:del>
      </w:ins>
    </w:p>
    <w:p w:rsidR="00F749B1" w:rsidRPr="00F749B1" w:rsidRDefault="00F749B1" w:rsidP="004358F8"/>
    <w:p w:rsidR="00705FB9" w:rsidRPr="004703AA" w:rsidRDefault="005C5547" w:rsidP="009564A5">
      <w:pPr>
        <w:spacing w:line="240" w:lineRule="atLeast"/>
        <w:rPr>
          <w:rFonts w:ascii="微软雅黑" w:eastAsia="微软雅黑" w:hAnsi="微软雅黑"/>
          <w:b/>
          <w:sz w:val="24"/>
          <w:szCs w:val="24"/>
        </w:rPr>
      </w:pPr>
      <w:r w:rsidRPr="004703AA">
        <w:rPr>
          <w:rFonts w:ascii="微软雅黑" w:eastAsia="微软雅黑" w:hAnsi="微软雅黑" w:hint="eastAsia"/>
          <w:b/>
          <w:sz w:val="24"/>
          <w:szCs w:val="24"/>
        </w:rPr>
        <w:t>三、材料分析题（</w:t>
      </w:r>
      <w:r w:rsidR="00BD1D20" w:rsidRPr="004703AA">
        <w:rPr>
          <w:rFonts w:ascii="微软雅黑" w:eastAsia="微软雅黑" w:hAnsi="微软雅黑" w:hint="eastAsia"/>
          <w:b/>
          <w:sz w:val="24"/>
          <w:szCs w:val="24"/>
        </w:rPr>
        <w:t>共</w:t>
      </w:r>
      <w:r w:rsidR="0000415A" w:rsidRPr="004703AA">
        <w:rPr>
          <w:rFonts w:ascii="微软雅黑" w:eastAsia="微软雅黑" w:hAnsi="微软雅黑" w:hint="eastAsia"/>
          <w:b/>
          <w:sz w:val="24"/>
          <w:szCs w:val="24"/>
        </w:rPr>
        <w:t>3</w:t>
      </w:r>
      <w:r w:rsidR="00E35BDE">
        <w:rPr>
          <w:rFonts w:ascii="微软雅黑" w:eastAsia="微软雅黑" w:hAnsi="微软雅黑"/>
          <w:b/>
          <w:sz w:val="24"/>
          <w:szCs w:val="24"/>
        </w:rPr>
        <w:t>4</w:t>
      </w:r>
      <w:r w:rsidR="00BD1D20" w:rsidRPr="004703AA">
        <w:rPr>
          <w:rFonts w:ascii="微软雅黑" w:eastAsia="微软雅黑" w:hAnsi="微软雅黑" w:hint="eastAsia"/>
          <w:b/>
          <w:sz w:val="24"/>
          <w:szCs w:val="24"/>
        </w:rPr>
        <w:t>分</w:t>
      </w:r>
      <w:r w:rsidR="00BD1D20" w:rsidRPr="004703AA">
        <w:rPr>
          <w:rFonts w:ascii="微软雅黑" w:eastAsia="微软雅黑" w:hAnsi="微软雅黑"/>
          <w:b/>
          <w:sz w:val="24"/>
          <w:szCs w:val="24"/>
        </w:rPr>
        <w:t>，</w:t>
      </w:r>
      <w:r w:rsidRPr="004703AA">
        <w:rPr>
          <w:rFonts w:ascii="微软雅黑" w:eastAsia="微软雅黑" w:hAnsi="微软雅黑" w:hint="eastAsia"/>
          <w:b/>
          <w:sz w:val="24"/>
          <w:szCs w:val="24"/>
        </w:rPr>
        <w:t>要求结合所学知识分析材料回答问题</w:t>
      </w:r>
      <w:r w:rsidR="00BD1D20" w:rsidRPr="004703AA">
        <w:rPr>
          <w:rFonts w:ascii="微软雅黑" w:eastAsia="微软雅黑" w:hAnsi="微软雅黑" w:hint="eastAsia"/>
          <w:b/>
          <w:sz w:val="24"/>
          <w:szCs w:val="24"/>
        </w:rPr>
        <w:t>。</w:t>
      </w:r>
      <w:r w:rsidRPr="004703AA">
        <w:rPr>
          <w:rFonts w:ascii="微软雅黑" w:eastAsia="微软雅黑" w:hAnsi="微软雅黑" w:hint="eastAsia"/>
          <w:b/>
          <w:sz w:val="24"/>
          <w:szCs w:val="24"/>
        </w:rPr>
        <w:t>）</w:t>
      </w:r>
    </w:p>
    <w:p w:rsidR="007A5AAC" w:rsidRPr="00D7711E" w:rsidRDefault="00705FB9" w:rsidP="004703AA">
      <w:pPr>
        <w:widowControl/>
        <w:shd w:val="clear" w:color="auto" w:fill="FFFFFF"/>
        <w:spacing w:line="240" w:lineRule="atLeast"/>
        <w:jc w:val="left"/>
        <w:rPr>
          <w:rFonts w:ascii="微软雅黑" w:eastAsia="微软雅黑" w:hAnsi="微软雅黑"/>
          <w:b/>
          <w:color w:val="000000"/>
          <w:szCs w:val="21"/>
        </w:rPr>
      </w:pPr>
      <w:r w:rsidRPr="00D7711E">
        <w:rPr>
          <w:rFonts w:ascii="微软雅黑" w:eastAsia="微软雅黑" w:hAnsi="微软雅黑"/>
        </w:rPr>
        <w:t xml:space="preserve"> </w:t>
      </w:r>
      <w:r w:rsidRPr="00D7711E">
        <w:rPr>
          <w:rFonts w:ascii="微软雅黑" w:eastAsia="微软雅黑" w:hAnsi="微软雅黑"/>
          <w:b/>
        </w:rPr>
        <w:t xml:space="preserve"> </w:t>
      </w:r>
      <w:r w:rsidR="007A5AAC" w:rsidRPr="00D7711E">
        <w:rPr>
          <w:rFonts w:ascii="微软雅黑" w:eastAsia="微软雅黑" w:hAnsi="微软雅黑" w:hint="eastAsia"/>
          <w:b/>
          <w:color w:val="000000"/>
          <w:szCs w:val="21"/>
        </w:rPr>
        <w:t>材料题</w:t>
      </w:r>
      <w:proofErr w:type="gramStart"/>
      <w:r w:rsidR="00E858FF" w:rsidRPr="00D7711E">
        <w:rPr>
          <w:rFonts w:ascii="微软雅黑" w:eastAsia="微软雅黑" w:hAnsi="微软雅黑" w:hint="eastAsia"/>
          <w:b/>
          <w:color w:val="000000"/>
          <w:szCs w:val="21"/>
        </w:rPr>
        <w:t>一</w:t>
      </w:r>
      <w:proofErr w:type="gramEnd"/>
      <w:r w:rsidR="007A5AAC" w:rsidRPr="00D7711E">
        <w:rPr>
          <w:rFonts w:ascii="微软雅黑" w:eastAsia="微软雅黑" w:hAnsi="微软雅黑" w:hint="eastAsia"/>
          <w:b/>
          <w:color w:val="000000"/>
          <w:szCs w:val="21"/>
        </w:rPr>
        <w:t>：</w:t>
      </w:r>
    </w:p>
    <w:p w:rsidR="007A5AAC" w:rsidRPr="00E523AD" w:rsidRDefault="007A5AAC" w:rsidP="007A5AAC">
      <w:pPr>
        <w:widowControl/>
        <w:shd w:val="clear" w:color="auto" w:fill="FFFFFF"/>
        <w:spacing w:before="150" w:after="150" w:line="340" w:lineRule="exact"/>
        <w:ind w:firstLineChars="150" w:firstLine="315"/>
        <w:jc w:val="left"/>
        <w:rPr>
          <w:rFonts w:ascii="宋体" w:hAnsi="宋体"/>
          <w:color w:val="000000"/>
          <w:szCs w:val="21"/>
        </w:rPr>
      </w:pPr>
      <w:r>
        <w:rPr>
          <w:rFonts w:ascii="宋体" w:hAnsi="宋体" w:hint="eastAsia"/>
          <w:color w:val="000000"/>
          <w:szCs w:val="21"/>
        </w:rPr>
        <w:t xml:space="preserve"> </w:t>
      </w:r>
      <w:r w:rsidRPr="00E523AD">
        <w:rPr>
          <w:rFonts w:ascii="宋体" w:hAnsi="宋体" w:hint="eastAsia"/>
          <w:color w:val="000000"/>
          <w:szCs w:val="21"/>
        </w:rPr>
        <w:t>《共产党宣言》发表170年来，马克思主义在世界上得到广泛传播。在人类思想史上，没有一种思想理论像马克思主义那样对人类产生了如此广泛而深刻的影响。</w:t>
      </w:r>
    </w:p>
    <w:p w:rsidR="007A5AAC" w:rsidRPr="00E523AD" w:rsidRDefault="007A5AAC" w:rsidP="007A5AAC">
      <w:pPr>
        <w:widowControl/>
        <w:shd w:val="clear" w:color="auto" w:fill="FFFFFF"/>
        <w:spacing w:before="150" w:after="150" w:line="340" w:lineRule="exact"/>
        <w:ind w:firstLineChars="200" w:firstLine="420"/>
        <w:jc w:val="left"/>
        <w:rPr>
          <w:rFonts w:ascii="宋体" w:hAnsi="宋体"/>
          <w:color w:val="000000"/>
          <w:szCs w:val="21"/>
        </w:rPr>
      </w:pPr>
      <w:r w:rsidRPr="00E523AD">
        <w:rPr>
          <w:rFonts w:ascii="宋体" w:hAnsi="宋体" w:hint="eastAsia"/>
          <w:color w:val="000000"/>
          <w:szCs w:val="21"/>
        </w:rPr>
        <w:t>马克思主义主要由哲学、政治经济学、科学社会主义三大组成部分构成。这三大组成部分分别来源于德国古典哲学、英国古典政治经济学、法国空想社会主义，然而，最终升华为马克思主义的根本原因，是马克思对所处的时代和世界的深入考察，是马克思对人类社会发展规律的深刻把握。</w:t>
      </w:r>
    </w:p>
    <w:p w:rsidR="007A5AAC" w:rsidRPr="00E523AD" w:rsidRDefault="007A5AAC" w:rsidP="007A5AAC">
      <w:pPr>
        <w:widowControl/>
        <w:shd w:val="clear" w:color="auto" w:fill="FFFFFF"/>
        <w:spacing w:before="150" w:after="150" w:line="340" w:lineRule="exact"/>
        <w:ind w:firstLineChars="200" w:firstLine="420"/>
        <w:jc w:val="left"/>
        <w:rPr>
          <w:rFonts w:ascii="宋体" w:hAnsi="宋体"/>
          <w:color w:val="000000"/>
          <w:szCs w:val="21"/>
        </w:rPr>
      </w:pPr>
      <w:r w:rsidRPr="00E523AD">
        <w:rPr>
          <w:rFonts w:ascii="宋体" w:hAnsi="宋体" w:hint="eastAsia"/>
          <w:color w:val="000000"/>
          <w:szCs w:val="21"/>
        </w:rPr>
        <w:t>今天，马克思主义极大推进了人类文明进程，至今依然是具有重大国际影响的思想体系和话语体系，马克思至今依然被公认为“千年第一思想家”。</w:t>
      </w:r>
    </w:p>
    <w:p w:rsidR="007A5AAC" w:rsidRPr="00E523AD" w:rsidRDefault="007A5AAC" w:rsidP="007A5AAC">
      <w:pPr>
        <w:widowControl/>
        <w:shd w:val="clear" w:color="auto" w:fill="FFFFFF"/>
        <w:spacing w:before="150" w:after="150" w:line="340" w:lineRule="exact"/>
        <w:jc w:val="left"/>
        <w:rPr>
          <w:rFonts w:ascii="宋体" w:hAnsi="宋体"/>
          <w:color w:val="000000"/>
          <w:szCs w:val="21"/>
        </w:rPr>
      </w:pPr>
      <w:r w:rsidRPr="00E523AD">
        <w:rPr>
          <w:rFonts w:ascii="宋体" w:hAnsi="宋体" w:hint="eastAsia"/>
          <w:color w:val="000000"/>
          <w:szCs w:val="21"/>
        </w:rPr>
        <w:t xml:space="preserve">    实践证明，马克思主义的命运早已同中国共产党的命运、中国人民的命运、中华民族的命运紧紧连在一起，它的科学性和真理性在中国得到了充分检验，它的人民性和实践性在中国得到了充分贯彻，它的开放性和时代性在中国得到了充分彰显！</w:t>
      </w:r>
    </w:p>
    <w:p w:rsidR="007A5AAC" w:rsidRPr="00E523AD" w:rsidRDefault="007A5AAC" w:rsidP="007A5AAC">
      <w:pPr>
        <w:widowControl/>
        <w:shd w:val="clear" w:color="auto" w:fill="FFFFFF"/>
        <w:spacing w:before="150" w:after="150" w:line="340" w:lineRule="exact"/>
        <w:jc w:val="left"/>
        <w:rPr>
          <w:rFonts w:ascii="宋体" w:hAnsi="宋体"/>
          <w:color w:val="000000"/>
          <w:szCs w:val="21"/>
        </w:rPr>
      </w:pPr>
      <w:r w:rsidRPr="00E523AD">
        <w:rPr>
          <w:rFonts w:ascii="宋体" w:hAnsi="宋体" w:hint="eastAsia"/>
          <w:color w:val="000000"/>
          <w:szCs w:val="21"/>
        </w:rPr>
        <w:t xml:space="preserve">    实践还证明，马克思主义为中国革命、建设、改革提供了强大思想武器，使中国这个古老的东方大国创造了人类历史上前所未有的发展奇迹。历史和人民选择马克思主义是完全正</w:t>
      </w:r>
      <w:r w:rsidRPr="00E523AD">
        <w:rPr>
          <w:rFonts w:ascii="宋体" w:hAnsi="宋体" w:hint="eastAsia"/>
          <w:color w:val="000000"/>
          <w:szCs w:val="21"/>
        </w:rPr>
        <w:lastRenderedPageBreak/>
        <w:t>确的，中国共产党把马克思主义写在自己的旗帜上是完全正确的，坚持马克思主义基本原理同中国具体实际相结合、不断推进马克思主义中国化时代化是完全正确的！</w:t>
      </w:r>
    </w:p>
    <w:p w:rsidR="007A5AAC" w:rsidRPr="00E523AD" w:rsidRDefault="007A5AAC" w:rsidP="007A5AAC">
      <w:pPr>
        <w:widowControl/>
        <w:shd w:val="clear" w:color="auto" w:fill="FFFFFF"/>
        <w:spacing w:before="150" w:after="150" w:line="340" w:lineRule="exact"/>
        <w:jc w:val="left"/>
        <w:rPr>
          <w:rFonts w:ascii="宋体" w:hAnsi="宋体"/>
          <w:color w:val="000000"/>
          <w:szCs w:val="21"/>
        </w:rPr>
      </w:pPr>
      <w:r w:rsidRPr="00E523AD">
        <w:rPr>
          <w:rFonts w:ascii="宋体" w:hAnsi="宋体" w:hint="eastAsia"/>
          <w:color w:val="000000"/>
          <w:szCs w:val="21"/>
        </w:rPr>
        <w:t xml:space="preserve">    从《共产党宣言》发表到今天，170年过去了，人类社会发生了翻天覆地的变化，但马克思主义所阐述的一般原理整个来说仍然是完全正确的。我们要坚持和运用辩证唯物主义和历史唯物主义的世界观和方法论，坚持和运用马克思主义立场、观点、方法，坚持和运用马克思主义关于世界的物质性及其发展规律，关于人类社会发展的自然性、历史性及其相关规律，关于人的解放和自由全面发展的规律，关于认识的本质及其发展规律等原理，坚持和运用马克思主义的实践观、群众观、阶级观、发展观、矛盾观，真正把马克思主义这个看家本领学精悟透用好。</w:t>
      </w:r>
    </w:p>
    <w:p w:rsidR="00E858FF" w:rsidRDefault="007A5AAC" w:rsidP="007A5AAC">
      <w:pPr>
        <w:widowControl/>
        <w:shd w:val="clear" w:color="auto" w:fill="FFFFFF"/>
        <w:spacing w:before="150" w:after="150" w:line="340" w:lineRule="exact"/>
        <w:ind w:firstLine="420"/>
        <w:outlineLvl w:val="0"/>
        <w:rPr>
          <w:rFonts w:ascii="宋体" w:hAnsi="宋体"/>
          <w:color w:val="000000"/>
          <w:szCs w:val="21"/>
        </w:rPr>
      </w:pPr>
      <w:r w:rsidRPr="00E523AD">
        <w:rPr>
          <w:rFonts w:ascii="宋体" w:hAnsi="宋体" w:hint="eastAsia"/>
          <w:color w:val="000000"/>
          <w:szCs w:val="21"/>
        </w:rPr>
        <w:t>对待科学的理论必须有科学的态度。恩格斯深刻指出：“马克思的整个世界观不是教义，而是方法。它提供的不是现成的教条，而是进一步研究的出发点和供这种研究使用的方法。”恩格斯还指出，我们的理论“是一种历史的产物，它在不同的时代具有完全不同的形式，同时具有完全不同的内容”。科学社会主义基本原则不能丢，丢了就不是社会主义。同时，科学社会主义也绝不是一成不变的教条。我说过，当代中国的伟大社会变革，不是简单延续我国历史文化的母版，不是简单套用马克思主义经典作家设想的模板，不是其他国家社会主义实践的再版，也不是国外现代化发展的翻版。社会主义并没有定于一尊、一成不变的套路，只有把科学社会主义基本原则同本国具体实际、历史文化传统、时代要求紧密结合起来，在实践中不断探索总结，才能把蓝图变为美好现实。</w:t>
      </w:r>
    </w:p>
    <w:p w:rsidR="007A5AAC" w:rsidRPr="00E35BDE" w:rsidRDefault="00E858FF" w:rsidP="00E35BDE">
      <w:pPr>
        <w:widowControl/>
        <w:shd w:val="clear" w:color="auto" w:fill="FFFFFF"/>
        <w:spacing w:before="150" w:after="150" w:line="340" w:lineRule="exact"/>
        <w:ind w:firstLineChars="650" w:firstLine="1365"/>
        <w:outlineLvl w:val="0"/>
        <w:rPr>
          <w:rFonts w:ascii="华文仿宋" w:eastAsia="华文仿宋" w:hAnsi="华文仿宋"/>
          <w:color w:val="000000"/>
          <w:szCs w:val="21"/>
        </w:rPr>
      </w:pPr>
      <w:r w:rsidRPr="00E35BDE">
        <w:rPr>
          <w:rFonts w:ascii="华文仿宋" w:eastAsia="华文仿宋" w:hAnsi="华文仿宋"/>
          <w:color w:val="000000"/>
          <w:szCs w:val="21"/>
        </w:rPr>
        <w:t>----</w:t>
      </w:r>
      <w:r w:rsidR="007A5AAC" w:rsidRPr="00E35BDE">
        <w:rPr>
          <w:rFonts w:ascii="华文仿宋" w:eastAsia="华文仿宋" w:hAnsi="华文仿宋" w:hint="eastAsia"/>
          <w:color w:val="000000"/>
          <w:szCs w:val="21"/>
        </w:rPr>
        <w:t>摘自习近平在纪念马克思诞辰200周年大会上的讲话2018年5月4日</w:t>
      </w:r>
    </w:p>
    <w:p w:rsidR="00A74BFF" w:rsidRPr="00A72F95" w:rsidRDefault="00A74BFF" w:rsidP="00A74BFF">
      <w:pPr>
        <w:widowControl/>
        <w:shd w:val="clear" w:color="auto" w:fill="FFFFFF"/>
        <w:spacing w:line="340" w:lineRule="exact"/>
        <w:outlineLvl w:val="0"/>
        <w:rPr>
          <w:rFonts w:ascii="宋体" w:hAnsi="宋体"/>
          <w:b/>
          <w:color w:val="000000"/>
          <w:szCs w:val="21"/>
        </w:rPr>
      </w:pPr>
      <w:r w:rsidRPr="00A72F95">
        <w:rPr>
          <w:rFonts w:ascii="宋体" w:hAnsi="宋体" w:hint="eastAsia"/>
          <w:b/>
          <w:color w:val="000000"/>
          <w:szCs w:val="21"/>
        </w:rPr>
        <w:t>结合材料分析回答：（共1</w:t>
      </w:r>
      <w:r w:rsidR="007310C8" w:rsidRPr="00A72F95">
        <w:rPr>
          <w:rFonts w:ascii="宋体" w:hAnsi="宋体"/>
          <w:b/>
          <w:color w:val="000000"/>
          <w:szCs w:val="21"/>
        </w:rPr>
        <w:t>4</w:t>
      </w:r>
      <w:r w:rsidRPr="00A72F95">
        <w:rPr>
          <w:rFonts w:ascii="宋体" w:hAnsi="宋体" w:hint="eastAsia"/>
          <w:b/>
          <w:color w:val="000000"/>
          <w:szCs w:val="21"/>
        </w:rPr>
        <w:t>分）</w:t>
      </w:r>
    </w:p>
    <w:p w:rsidR="00A74BFF" w:rsidRPr="00A72F95" w:rsidRDefault="00A74BFF" w:rsidP="00A74BFF">
      <w:pPr>
        <w:widowControl/>
        <w:shd w:val="clear" w:color="auto" w:fill="FFFFFF"/>
        <w:spacing w:line="340" w:lineRule="exact"/>
        <w:jc w:val="left"/>
        <w:outlineLvl w:val="0"/>
        <w:rPr>
          <w:rFonts w:ascii="宋体" w:hAnsi="宋体"/>
          <w:b/>
          <w:color w:val="000000"/>
          <w:szCs w:val="21"/>
        </w:rPr>
      </w:pPr>
      <w:r w:rsidRPr="00A72F95">
        <w:rPr>
          <w:rFonts w:ascii="宋体" w:hAnsi="宋体" w:hint="eastAsia"/>
          <w:b/>
          <w:color w:val="000000"/>
          <w:szCs w:val="21"/>
        </w:rPr>
        <w:t>(1)如何理解马克思主义是客观真理，是绝对性和相对性的统一</w:t>
      </w:r>
      <w:del w:id="34" w:author="acer" w:date="2018-06-20T16:55:00Z">
        <w:r w:rsidRPr="00A72F95" w:rsidDel="000E2A86">
          <w:rPr>
            <w:rFonts w:ascii="宋体" w:hAnsi="宋体" w:hint="eastAsia"/>
            <w:b/>
            <w:color w:val="000000"/>
            <w:szCs w:val="21"/>
          </w:rPr>
          <w:delText>。</w:delText>
        </w:r>
      </w:del>
      <w:ins w:id="35" w:author="acer" w:date="2018-06-20T16:55:00Z">
        <w:r w:rsidR="000E2A86">
          <w:rPr>
            <w:rFonts w:ascii="宋体" w:hAnsi="宋体" w:hint="eastAsia"/>
            <w:b/>
            <w:color w:val="000000"/>
            <w:szCs w:val="21"/>
          </w:rPr>
          <w:t>？</w:t>
        </w:r>
      </w:ins>
      <w:r w:rsidRPr="00A72F95">
        <w:rPr>
          <w:rFonts w:ascii="宋体" w:hAnsi="宋体"/>
          <w:b/>
          <w:color w:val="000000"/>
          <w:szCs w:val="21"/>
        </w:rPr>
        <w:t>（</w:t>
      </w:r>
      <w:r w:rsidR="007310C8" w:rsidRPr="00A72F95">
        <w:rPr>
          <w:rFonts w:ascii="宋体" w:hAnsi="宋体" w:hint="eastAsia"/>
          <w:b/>
          <w:color w:val="000000"/>
          <w:szCs w:val="21"/>
        </w:rPr>
        <w:t>6</w:t>
      </w:r>
      <w:r w:rsidRPr="00A72F95">
        <w:rPr>
          <w:rFonts w:ascii="宋体" w:hAnsi="宋体"/>
          <w:b/>
          <w:color w:val="000000"/>
          <w:szCs w:val="21"/>
        </w:rPr>
        <w:t>分）</w:t>
      </w:r>
    </w:p>
    <w:p w:rsidR="00A74BFF" w:rsidRPr="00A72F95" w:rsidRDefault="00A74BFF" w:rsidP="00A74BFF">
      <w:pPr>
        <w:widowControl/>
        <w:shd w:val="clear" w:color="auto" w:fill="FFFFFF"/>
        <w:spacing w:line="340" w:lineRule="exact"/>
        <w:jc w:val="left"/>
        <w:outlineLvl w:val="0"/>
        <w:rPr>
          <w:rFonts w:ascii="宋体" w:hAnsi="宋体"/>
          <w:b/>
          <w:color w:val="000000"/>
          <w:szCs w:val="21"/>
        </w:rPr>
      </w:pPr>
      <w:r w:rsidRPr="00A72F95">
        <w:rPr>
          <w:rFonts w:ascii="宋体" w:hAnsi="宋体" w:hint="eastAsia"/>
          <w:b/>
          <w:color w:val="000000"/>
          <w:szCs w:val="21"/>
        </w:rPr>
        <w:t>(2)如何正确对待马克思主义</w:t>
      </w:r>
      <w:del w:id="36" w:author="acer" w:date="2018-06-20T16:55:00Z">
        <w:r w:rsidRPr="00A72F95" w:rsidDel="000E2A86">
          <w:rPr>
            <w:rFonts w:ascii="宋体" w:hAnsi="宋体" w:hint="eastAsia"/>
            <w:b/>
            <w:color w:val="000000"/>
            <w:szCs w:val="21"/>
          </w:rPr>
          <w:delText>。</w:delText>
        </w:r>
      </w:del>
      <w:ins w:id="37" w:author="acer" w:date="2018-06-20T16:55:00Z">
        <w:r w:rsidR="000E2A86">
          <w:rPr>
            <w:rFonts w:ascii="宋体" w:hAnsi="宋体" w:hint="eastAsia"/>
            <w:b/>
            <w:color w:val="000000"/>
            <w:szCs w:val="21"/>
          </w:rPr>
          <w:t>？</w:t>
        </w:r>
      </w:ins>
      <w:r w:rsidRPr="00A72F95">
        <w:rPr>
          <w:rFonts w:ascii="宋体" w:hAnsi="宋体" w:hint="eastAsia"/>
          <w:b/>
          <w:color w:val="000000"/>
          <w:szCs w:val="21"/>
        </w:rPr>
        <w:t>（</w:t>
      </w:r>
      <w:r w:rsidR="007310C8" w:rsidRPr="00A72F95">
        <w:rPr>
          <w:rFonts w:ascii="宋体" w:hAnsi="宋体" w:hint="eastAsia"/>
          <w:b/>
          <w:color w:val="000000"/>
          <w:szCs w:val="21"/>
        </w:rPr>
        <w:t>4</w:t>
      </w:r>
      <w:r w:rsidRPr="00A72F95">
        <w:rPr>
          <w:rFonts w:ascii="宋体" w:hAnsi="宋体" w:hint="eastAsia"/>
          <w:b/>
          <w:color w:val="000000"/>
          <w:szCs w:val="21"/>
        </w:rPr>
        <w:t>分）</w:t>
      </w:r>
    </w:p>
    <w:p w:rsidR="00A74BFF" w:rsidRPr="00A72F95" w:rsidRDefault="00A74BFF" w:rsidP="00A74BFF">
      <w:pPr>
        <w:widowControl/>
        <w:shd w:val="clear" w:color="auto" w:fill="FFFFFF"/>
        <w:spacing w:line="340" w:lineRule="exact"/>
        <w:jc w:val="left"/>
        <w:outlineLvl w:val="0"/>
        <w:rPr>
          <w:rFonts w:ascii="宋体" w:hAnsi="宋体"/>
          <w:b/>
          <w:color w:val="000000"/>
          <w:szCs w:val="21"/>
        </w:rPr>
      </w:pPr>
      <w:r w:rsidRPr="00A72F95">
        <w:rPr>
          <w:rFonts w:ascii="宋体" w:hAnsi="宋体"/>
          <w:b/>
          <w:color w:val="000000"/>
          <w:szCs w:val="21"/>
        </w:rPr>
        <w:t>(3</w:t>
      </w:r>
      <w:r w:rsidRPr="00A72F95">
        <w:rPr>
          <w:rFonts w:ascii="宋体" w:hAnsi="宋体" w:hint="eastAsia"/>
          <w:b/>
          <w:color w:val="000000"/>
          <w:szCs w:val="21"/>
        </w:rPr>
        <w:t>坚持和发展马克思主义的重要意义。（</w:t>
      </w:r>
      <w:r w:rsidR="007310C8" w:rsidRPr="00A72F95">
        <w:rPr>
          <w:rFonts w:ascii="宋体" w:hAnsi="宋体" w:hint="eastAsia"/>
          <w:b/>
          <w:color w:val="000000"/>
          <w:szCs w:val="21"/>
        </w:rPr>
        <w:t>4</w:t>
      </w:r>
      <w:r w:rsidRPr="00A72F95">
        <w:rPr>
          <w:rFonts w:ascii="宋体" w:hAnsi="宋体" w:hint="eastAsia"/>
          <w:b/>
          <w:color w:val="000000"/>
          <w:szCs w:val="21"/>
        </w:rPr>
        <w:t>分）</w:t>
      </w:r>
    </w:p>
    <w:p w:rsidR="006B7470" w:rsidRPr="00A74BFF" w:rsidRDefault="006B7470" w:rsidP="009564A5">
      <w:pPr>
        <w:spacing w:line="240" w:lineRule="atLeast"/>
      </w:pPr>
    </w:p>
    <w:p w:rsidR="00E858FF" w:rsidRPr="00D7711E" w:rsidRDefault="006B7470" w:rsidP="00483C64">
      <w:pPr>
        <w:spacing w:line="240" w:lineRule="atLeast"/>
        <w:rPr>
          <w:rFonts w:ascii="微软雅黑" w:eastAsia="微软雅黑" w:hAnsi="微软雅黑"/>
          <w:b/>
        </w:rPr>
      </w:pPr>
      <w:r w:rsidRPr="00D7711E">
        <w:rPr>
          <w:rFonts w:ascii="微软雅黑" w:eastAsia="微软雅黑" w:hAnsi="微软雅黑" w:hint="eastAsia"/>
          <w:b/>
        </w:rPr>
        <w:t>材料</w:t>
      </w:r>
      <w:r w:rsidR="000A4EA5" w:rsidRPr="00D7711E">
        <w:rPr>
          <w:rFonts w:ascii="微软雅黑" w:eastAsia="微软雅黑" w:hAnsi="微软雅黑" w:hint="eastAsia"/>
          <w:b/>
        </w:rPr>
        <w:t>题</w:t>
      </w:r>
      <w:r w:rsidRPr="00D7711E">
        <w:rPr>
          <w:rFonts w:ascii="微软雅黑" w:eastAsia="微软雅黑" w:hAnsi="微软雅黑" w:hint="eastAsia"/>
          <w:b/>
        </w:rPr>
        <w:t>二：</w:t>
      </w:r>
    </w:p>
    <w:p w:rsidR="00D7711E" w:rsidRPr="00E858FF" w:rsidRDefault="00D7711E" w:rsidP="00D7711E">
      <w:pPr>
        <w:pStyle w:val="a8"/>
        <w:spacing w:before="0" w:beforeAutospacing="0" w:after="0" w:afterAutospacing="0"/>
        <w:ind w:firstLine="422"/>
        <w:rPr>
          <w:rFonts w:ascii="Arial" w:hAnsi="Arial" w:cs="Arial"/>
          <w:color w:val="333333"/>
          <w:sz w:val="21"/>
          <w:szCs w:val="21"/>
        </w:rPr>
      </w:pPr>
      <w:r w:rsidRPr="00E858FF">
        <w:rPr>
          <w:rFonts w:ascii="Arial" w:hAnsi="Arial" w:cs="Arial"/>
          <w:color w:val="333333"/>
          <w:sz w:val="21"/>
          <w:szCs w:val="21"/>
        </w:rPr>
        <w:t>材料</w:t>
      </w:r>
      <w:r w:rsidRPr="00E858FF">
        <w:rPr>
          <w:rFonts w:ascii="Arial" w:hAnsi="Arial" w:cs="Arial"/>
          <w:color w:val="333333"/>
          <w:sz w:val="21"/>
          <w:szCs w:val="21"/>
        </w:rPr>
        <w:t>1</w:t>
      </w:r>
    </w:p>
    <w:p w:rsidR="00D7711E" w:rsidRPr="00E858FF" w:rsidRDefault="00D7711E" w:rsidP="00D7711E">
      <w:pPr>
        <w:widowControl/>
        <w:jc w:val="left"/>
        <w:rPr>
          <w:rFonts w:ascii="Arial" w:hAnsi="Arial" w:cs="Arial"/>
          <w:color w:val="333333"/>
          <w:kern w:val="0"/>
          <w:szCs w:val="21"/>
        </w:rPr>
      </w:pPr>
      <w:r w:rsidRPr="00E858FF">
        <w:rPr>
          <w:rFonts w:ascii="Arial" w:hAnsi="Arial" w:cs="Arial"/>
          <w:color w:val="333333"/>
          <w:kern w:val="0"/>
          <w:szCs w:val="21"/>
        </w:rPr>
        <w:t xml:space="preserve">　　任何过程如果有多数矛盾存在的话，其中必定有一种是主要的，起着领导的，决定的作用，其他则处于次要和服从的地位，因此，研究任何过程，如果是存在着两个以上矛盾的复杂过程的话，就要用全力找出它的主要矛盾，捉住了这个主要矛盾，一切问题就迎刃而解了。</w:t>
      </w:r>
    </w:p>
    <w:p w:rsidR="00D7711E" w:rsidRPr="00E858FF" w:rsidRDefault="00D7711E" w:rsidP="00D7711E">
      <w:pPr>
        <w:widowControl/>
        <w:jc w:val="left"/>
        <w:rPr>
          <w:rFonts w:ascii="Arial" w:hAnsi="Arial" w:cs="Arial"/>
          <w:color w:val="333333"/>
          <w:kern w:val="0"/>
          <w:szCs w:val="21"/>
        </w:rPr>
      </w:pPr>
      <w:r w:rsidRPr="00E858FF">
        <w:rPr>
          <w:rFonts w:ascii="Arial" w:hAnsi="Arial" w:cs="Arial"/>
          <w:color w:val="333333"/>
          <w:kern w:val="0"/>
          <w:szCs w:val="21"/>
        </w:rPr>
        <w:t xml:space="preserve">　　矛盾着两方面中，比有一方面是主要的，</w:t>
      </w:r>
      <w:r>
        <w:rPr>
          <w:rFonts w:ascii="Arial" w:hAnsi="Arial" w:cs="Arial" w:hint="eastAsia"/>
          <w:color w:val="333333"/>
          <w:kern w:val="0"/>
          <w:szCs w:val="21"/>
        </w:rPr>
        <w:t>另一</w:t>
      </w:r>
      <w:r w:rsidRPr="00E858FF">
        <w:rPr>
          <w:rFonts w:ascii="Arial" w:hAnsi="Arial" w:cs="Arial"/>
          <w:color w:val="333333"/>
          <w:kern w:val="0"/>
          <w:szCs w:val="21"/>
        </w:rPr>
        <w:t>方面是次要的，其主要的方面，即所谓矛盾起主导作用的方面，事务的性质，主要地是由取得支配地位的矛盾的主要方面所规定的。</w:t>
      </w:r>
    </w:p>
    <w:p w:rsidR="00D7711E" w:rsidRPr="00E858FF" w:rsidRDefault="00D7711E" w:rsidP="00D7711E">
      <w:pPr>
        <w:widowControl/>
        <w:jc w:val="left"/>
        <w:rPr>
          <w:rFonts w:ascii="Arial" w:hAnsi="Arial" w:cs="Arial"/>
          <w:color w:val="333333"/>
          <w:kern w:val="0"/>
          <w:szCs w:val="21"/>
        </w:rPr>
      </w:pPr>
      <w:r w:rsidRPr="00E858FF">
        <w:rPr>
          <w:rFonts w:ascii="Arial" w:hAnsi="Arial" w:cs="Arial"/>
          <w:color w:val="333333"/>
          <w:kern w:val="0"/>
          <w:szCs w:val="21"/>
        </w:rPr>
        <w:t xml:space="preserve">　　对于矛盾的各种不平衡情况的研究，对于主要的矛盾和非主要的矛盾、主要的矛盾方面和非主要的矛盾方面的研究，成为革命政党正确的决定其政治上和军事上的战略战术方针的重要方法之一，是一切共产党人都应当注意的。</w:t>
      </w:r>
    </w:p>
    <w:p w:rsidR="00D7711E" w:rsidRPr="00E35BDE" w:rsidRDefault="00D7711E" w:rsidP="00D7711E">
      <w:pPr>
        <w:widowControl/>
        <w:jc w:val="left"/>
        <w:rPr>
          <w:rFonts w:ascii="华文仿宋" w:eastAsia="华文仿宋" w:hAnsi="华文仿宋" w:cs="Arial"/>
          <w:color w:val="333333"/>
          <w:kern w:val="0"/>
          <w:szCs w:val="21"/>
        </w:rPr>
      </w:pPr>
      <w:r w:rsidRPr="00E858FF">
        <w:rPr>
          <w:rFonts w:ascii="Arial" w:hAnsi="Arial" w:cs="Arial"/>
          <w:color w:val="333333"/>
          <w:kern w:val="0"/>
          <w:szCs w:val="21"/>
        </w:rPr>
        <w:t xml:space="preserve">　　</w:t>
      </w:r>
      <w:r>
        <w:rPr>
          <w:rFonts w:ascii="Arial" w:hAnsi="Arial" w:cs="Arial" w:hint="eastAsia"/>
          <w:color w:val="333333"/>
          <w:kern w:val="0"/>
          <w:szCs w:val="21"/>
        </w:rPr>
        <w:t xml:space="preserve">                   </w:t>
      </w:r>
      <w:r>
        <w:rPr>
          <w:rFonts w:ascii="Arial" w:hAnsi="Arial" w:cs="Arial"/>
          <w:color w:val="333333"/>
          <w:kern w:val="0"/>
          <w:szCs w:val="21"/>
        </w:rPr>
        <w:t xml:space="preserve">             </w:t>
      </w:r>
      <w:r w:rsidRPr="00633899">
        <w:rPr>
          <w:rFonts w:ascii="Arial" w:hAnsi="Arial" w:cs="Arial" w:hint="eastAsia"/>
          <w:color w:val="333333"/>
          <w:kern w:val="0"/>
          <w:sz w:val="18"/>
          <w:szCs w:val="18"/>
        </w:rPr>
        <w:t xml:space="preserve"> </w:t>
      </w:r>
      <w:r w:rsidRPr="00E35BDE">
        <w:rPr>
          <w:rFonts w:ascii="华文仿宋" w:eastAsia="华文仿宋" w:hAnsi="华文仿宋" w:cs="Arial"/>
          <w:color w:val="333333"/>
          <w:kern w:val="0"/>
          <w:szCs w:val="21"/>
        </w:rPr>
        <w:t>-----摘自《毛泽东选集》第一卷</w:t>
      </w:r>
    </w:p>
    <w:p w:rsidR="00D7711E" w:rsidRPr="00E858FF" w:rsidRDefault="00D7711E" w:rsidP="00D7711E">
      <w:pPr>
        <w:widowControl/>
        <w:jc w:val="left"/>
        <w:rPr>
          <w:rFonts w:ascii="Arial" w:hAnsi="Arial" w:cs="Arial"/>
          <w:color w:val="333333"/>
          <w:kern w:val="0"/>
          <w:szCs w:val="21"/>
        </w:rPr>
      </w:pPr>
      <w:r w:rsidRPr="00E858FF">
        <w:rPr>
          <w:rFonts w:ascii="Arial" w:hAnsi="Arial" w:cs="Arial"/>
          <w:color w:val="333333"/>
          <w:kern w:val="0"/>
          <w:szCs w:val="21"/>
        </w:rPr>
        <w:t xml:space="preserve">　　材料</w:t>
      </w:r>
      <w:r w:rsidRPr="00E858FF">
        <w:rPr>
          <w:rFonts w:ascii="Arial" w:hAnsi="Arial" w:cs="Arial"/>
          <w:color w:val="333333"/>
          <w:kern w:val="0"/>
          <w:szCs w:val="21"/>
        </w:rPr>
        <w:t>2</w:t>
      </w:r>
    </w:p>
    <w:p w:rsidR="00D7711E" w:rsidRPr="00E858FF" w:rsidRDefault="00D7711E" w:rsidP="00D7711E">
      <w:pPr>
        <w:widowControl/>
        <w:jc w:val="left"/>
        <w:rPr>
          <w:rFonts w:ascii="Arial" w:hAnsi="Arial" w:cs="Arial"/>
          <w:color w:val="333333"/>
          <w:kern w:val="0"/>
          <w:szCs w:val="21"/>
        </w:rPr>
      </w:pPr>
      <w:r w:rsidRPr="00E858FF">
        <w:rPr>
          <w:rFonts w:ascii="Arial" w:hAnsi="Arial" w:cs="Arial"/>
          <w:color w:val="333333"/>
          <w:kern w:val="0"/>
          <w:szCs w:val="21"/>
        </w:rPr>
        <w:t xml:space="preserve">　　中国特色社会主义进入新时代，我国社会主要矛盾已经转化为人民日益增长的美好生活需要和不平衡不充分的发展之间的矛盾。我国稳定解决了十几亿人的温饱问题，总体上实现小康，不久将全面建成小康社会，人民美好生活需要日益广泛，不仅对物质文化生活提出了</w:t>
      </w:r>
      <w:r w:rsidRPr="00E858FF">
        <w:rPr>
          <w:rFonts w:ascii="Arial" w:hAnsi="Arial" w:cs="Arial"/>
          <w:color w:val="333333"/>
          <w:kern w:val="0"/>
          <w:szCs w:val="21"/>
        </w:rPr>
        <w:lastRenderedPageBreak/>
        <w:t>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rsidR="00D7711E" w:rsidRPr="00E858FF" w:rsidRDefault="00D7711E" w:rsidP="00D7711E">
      <w:pPr>
        <w:widowControl/>
        <w:jc w:val="left"/>
        <w:rPr>
          <w:rFonts w:ascii="Arial" w:hAnsi="Arial" w:cs="Arial"/>
          <w:color w:val="333333"/>
          <w:kern w:val="0"/>
          <w:szCs w:val="21"/>
        </w:rPr>
      </w:pPr>
      <w:r w:rsidRPr="00E858FF">
        <w:rPr>
          <w:rFonts w:ascii="Arial" w:hAnsi="Arial" w:cs="Arial"/>
          <w:color w:val="333333"/>
          <w:kern w:val="0"/>
          <w:szCs w:val="21"/>
        </w:rPr>
        <w:t xml:space="preserve">　　必须认识到，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D7711E" w:rsidRPr="00E858FF" w:rsidRDefault="00D7711E" w:rsidP="00D7711E">
      <w:pPr>
        <w:widowControl/>
        <w:jc w:val="left"/>
        <w:rPr>
          <w:rFonts w:ascii="Arial" w:hAnsi="Arial" w:cs="Arial"/>
          <w:color w:val="333333"/>
          <w:kern w:val="0"/>
          <w:szCs w:val="21"/>
        </w:rPr>
      </w:pPr>
      <w:r w:rsidRPr="00E858FF">
        <w:rPr>
          <w:rFonts w:ascii="Arial" w:hAnsi="Arial" w:cs="Arial"/>
          <w:color w:val="333333"/>
          <w:kern w:val="0"/>
          <w:szCs w:val="21"/>
        </w:rPr>
        <w:t xml:space="preserve">　　发展是解决我国一切问题的基础和关键，发展必须是科学发展，必须坚定不移贯彻创新、协调、绿色、开放、共享的发展理念。</w:t>
      </w:r>
    </w:p>
    <w:p w:rsidR="00D7711E" w:rsidRPr="00E35BDE" w:rsidRDefault="00D7711E" w:rsidP="00D7711E">
      <w:pPr>
        <w:widowControl/>
        <w:jc w:val="left"/>
        <w:rPr>
          <w:rFonts w:ascii="华文仿宋" w:eastAsia="华文仿宋" w:hAnsi="华文仿宋" w:cs="Arial"/>
          <w:color w:val="333333"/>
          <w:kern w:val="0"/>
          <w:szCs w:val="21"/>
        </w:rPr>
      </w:pPr>
      <w:r w:rsidRPr="00E858FF">
        <w:rPr>
          <w:rFonts w:ascii="Arial" w:hAnsi="Arial" w:cs="Arial"/>
          <w:color w:val="333333"/>
          <w:kern w:val="0"/>
          <w:szCs w:val="21"/>
        </w:rPr>
        <w:t xml:space="preserve">　　</w:t>
      </w:r>
      <w:r w:rsidRPr="00E35BDE">
        <w:rPr>
          <w:rFonts w:ascii="华文仿宋" w:eastAsia="华文仿宋" w:hAnsi="华文仿宋" w:cs="Arial" w:hint="eastAsia"/>
          <w:color w:val="333333"/>
          <w:kern w:val="0"/>
          <w:szCs w:val="21"/>
        </w:rPr>
        <w:t>-</w:t>
      </w:r>
      <w:r w:rsidRPr="00E35BDE">
        <w:rPr>
          <w:rFonts w:ascii="华文仿宋" w:eastAsia="华文仿宋" w:hAnsi="华文仿宋" w:cs="Arial"/>
          <w:color w:val="333333"/>
          <w:kern w:val="0"/>
          <w:szCs w:val="21"/>
        </w:rPr>
        <w:t>---摘自习近平《决胜全面建成小康社会夺取新时代中国特色社会主义伟大胜利--在中国共产党第十九次全国代表大会上的报告》</w:t>
      </w:r>
    </w:p>
    <w:p w:rsidR="00D7711E" w:rsidRPr="00E858FF" w:rsidRDefault="00D7711E" w:rsidP="00D7711E">
      <w:pPr>
        <w:widowControl/>
        <w:ind w:firstLine="420"/>
        <w:jc w:val="left"/>
        <w:rPr>
          <w:rFonts w:ascii="Arial" w:hAnsi="Arial" w:cs="Arial"/>
          <w:color w:val="333333"/>
          <w:kern w:val="0"/>
          <w:szCs w:val="21"/>
        </w:rPr>
      </w:pPr>
      <w:r w:rsidRPr="00A72F95">
        <w:rPr>
          <w:rFonts w:ascii="Arial" w:hAnsi="Arial" w:cs="Arial" w:hint="eastAsia"/>
          <w:b/>
          <w:color w:val="333333"/>
          <w:kern w:val="0"/>
          <w:szCs w:val="21"/>
        </w:rPr>
        <w:t>结合材料分析回答：</w:t>
      </w:r>
      <w:r w:rsidRPr="00A72F95">
        <w:rPr>
          <w:rFonts w:ascii="Arial" w:hAnsi="Arial" w:cs="Arial"/>
          <w:b/>
          <w:color w:val="333333"/>
          <w:kern w:val="0"/>
          <w:szCs w:val="21"/>
        </w:rPr>
        <w:t>“</w:t>
      </w:r>
      <w:r w:rsidRPr="00A72F95">
        <w:rPr>
          <w:rFonts w:ascii="Arial" w:hAnsi="Arial" w:cs="Arial" w:hint="eastAsia"/>
          <w:b/>
          <w:color w:val="333333"/>
          <w:kern w:val="0"/>
          <w:szCs w:val="21"/>
        </w:rPr>
        <w:t>捉住</w:t>
      </w:r>
      <w:r w:rsidRPr="00E858FF">
        <w:rPr>
          <w:rFonts w:ascii="Arial" w:hAnsi="Arial" w:cs="Arial"/>
          <w:b/>
          <w:color w:val="333333"/>
          <w:kern w:val="0"/>
          <w:szCs w:val="21"/>
        </w:rPr>
        <w:t>了这个主要矛盾，一切问题就迎刃而解了</w:t>
      </w:r>
      <w:r w:rsidRPr="00A72F95">
        <w:rPr>
          <w:rFonts w:ascii="Arial" w:hAnsi="Arial" w:cs="Arial"/>
          <w:b/>
          <w:color w:val="333333"/>
          <w:kern w:val="0"/>
          <w:szCs w:val="21"/>
        </w:rPr>
        <w:t xml:space="preserve">” </w:t>
      </w:r>
      <w:r w:rsidRPr="00A72F95">
        <w:rPr>
          <w:rFonts w:ascii="Arial" w:hAnsi="Arial" w:cs="Arial"/>
          <w:b/>
          <w:color w:val="333333"/>
          <w:kern w:val="0"/>
          <w:szCs w:val="21"/>
        </w:rPr>
        <w:t>。</w:t>
      </w:r>
      <w:r w:rsidRPr="00A72F95">
        <w:rPr>
          <w:rFonts w:ascii="Arial" w:hAnsi="Arial" w:cs="Arial" w:hint="eastAsia"/>
          <w:b/>
          <w:color w:val="333333"/>
          <w:kern w:val="0"/>
          <w:szCs w:val="21"/>
        </w:rPr>
        <w:t>（</w:t>
      </w:r>
      <w:r w:rsidRPr="00A72F95">
        <w:rPr>
          <w:rFonts w:ascii="Arial" w:hAnsi="Arial" w:cs="Arial" w:hint="eastAsia"/>
          <w:b/>
          <w:color w:val="333333"/>
          <w:kern w:val="0"/>
          <w:szCs w:val="21"/>
        </w:rPr>
        <w:t>10</w:t>
      </w:r>
      <w:r w:rsidRPr="00A72F95">
        <w:rPr>
          <w:rFonts w:ascii="Arial" w:hAnsi="Arial" w:cs="Arial" w:hint="eastAsia"/>
          <w:b/>
          <w:color w:val="333333"/>
          <w:kern w:val="0"/>
          <w:szCs w:val="21"/>
        </w:rPr>
        <w:t>分）</w:t>
      </w:r>
    </w:p>
    <w:p w:rsidR="00E858FF" w:rsidRDefault="00E858FF" w:rsidP="00E858FF">
      <w:pPr>
        <w:spacing w:line="240" w:lineRule="atLeast"/>
        <w:rPr>
          <w:b/>
          <w:sz w:val="24"/>
          <w:szCs w:val="24"/>
        </w:rPr>
      </w:pPr>
    </w:p>
    <w:p w:rsidR="00F56CDE" w:rsidRPr="00995069" w:rsidRDefault="00E858FF" w:rsidP="00483C64">
      <w:pPr>
        <w:spacing w:line="240" w:lineRule="atLeast"/>
        <w:rPr>
          <w:b/>
        </w:rPr>
      </w:pPr>
      <w:r w:rsidRPr="00D7711E">
        <w:rPr>
          <w:rFonts w:ascii="微软雅黑" w:eastAsia="微软雅黑" w:hAnsi="微软雅黑" w:hint="eastAsia"/>
          <w:b/>
        </w:rPr>
        <w:t>材料题三：</w:t>
      </w:r>
    </w:p>
    <w:p w:rsidR="00D7711E" w:rsidRPr="00483C64" w:rsidRDefault="00D7711E" w:rsidP="00D7711E">
      <w:pPr>
        <w:ind w:firstLineChars="200" w:firstLine="420"/>
        <w:rPr>
          <w:szCs w:val="21"/>
        </w:rPr>
      </w:pPr>
      <w:r w:rsidRPr="00483C64">
        <w:rPr>
          <w:rFonts w:hint="eastAsia"/>
          <w:szCs w:val="21"/>
        </w:rPr>
        <w:t>2018</w:t>
      </w:r>
      <w:r w:rsidRPr="00483C64">
        <w:rPr>
          <w:rFonts w:hint="eastAsia"/>
          <w:szCs w:val="21"/>
        </w:rPr>
        <w:t>年是改革开放</w:t>
      </w:r>
      <w:r w:rsidRPr="00483C64">
        <w:rPr>
          <w:rFonts w:hint="eastAsia"/>
          <w:szCs w:val="21"/>
        </w:rPr>
        <w:t>40</w:t>
      </w:r>
      <w:r w:rsidRPr="00483C64">
        <w:rPr>
          <w:rFonts w:hint="eastAsia"/>
          <w:szCs w:val="21"/>
        </w:rPr>
        <w:t>周年。我国改革开始于农村，安徽省凤阳县小岗村是我国农村改革的主要发源地。我国农村改革始终是在党的领导下进行的。</w:t>
      </w:r>
    </w:p>
    <w:p w:rsidR="00D7711E" w:rsidRPr="00483C64" w:rsidRDefault="00D7711E" w:rsidP="00D7711E">
      <w:pPr>
        <w:pStyle w:val="a8"/>
        <w:spacing w:before="0" w:beforeAutospacing="0" w:after="0" w:afterAutospacing="0"/>
        <w:ind w:firstLine="420"/>
        <w:rPr>
          <w:sz w:val="21"/>
          <w:szCs w:val="21"/>
        </w:rPr>
      </w:pPr>
      <w:r w:rsidRPr="00483C64">
        <w:rPr>
          <w:rFonts w:hint="eastAsia"/>
          <w:sz w:val="21"/>
          <w:szCs w:val="21"/>
        </w:rPr>
        <w:t>材料1</w:t>
      </w:r>
    </w:p>
    <w:p w:rsidR="00D7711E" w:rsidRPr="00483C64" w:rsidRDefault="00D7711E" w:rsidP="00D7711E">
      <w:pPr>
        <w:pStyle w:val="a8"/>
        <w:spacing w:before="0" w:beforeAutospacing="0" w:after="0" w:afterAutospacing="0"/>
        <w:ind w:firstLine="420"/>
        <w:rPr>
          <w:sz w:val="21"/>
          <w:szCs w:val="21"/>
        </w:rPr>
      </w:pPr>
      <w:r w:rsidRPr="00483C64">
        <w:rPr>
          <w:rFonts w:hint="eastAsia"/>
          <w:sz w:val="21"/>
          <w:szCs w:val="21"/>
        </w:rPr>
        <w:t>1978年冬，小岗村的18户村民以“敢为天下先”的精神，在一纸大包干的“秘密契约”上按下鲜红的手印，拉开了中国农村改革的序幕。改革如同释放了魔力，次年，小岗村迎来大丰收，粮食总产达13．3万斤，一举结束20余年吃国家救济粮的历史，并首次归还国家贷款800元。进入新时代，小岗村大力推进土地“三权分置”改革，完成土地承包经营权确权登记颁证工作；成立集体资产股份合作社并颁发股权证，实现了村民“户户包田”到“人人持股”的转变，2017年，小岗村集体收入突破820万元，农村人均收入比2012年增长70%以上。</w:t>
      </w:r>
    </w:p>
    <w:p w:rsidR="00D7711E" w:rsidRPr="00483C64" w:rsidRDefault="00D7711E" w:rsidP="00D7711E">
      <w:pPr>
        <w:pStyle w:val="a8"/>
        <w:spacing w:before="0" w:beforeAutospacing="0" w:after="0" w:afterAutospacing="0"/>
        <w:ind w:firstLine="420"/>
        <w:rPr>
          <w:sz w:val="21"/>
          <w:szCs w:val="21"/>
        </w:rPr>
      </w:pPr>
      <w:r w:rsidRPr="00483C64">
        <w:rPr>
          <w:rFonts w:hint="eastAsia"/>
          <w:sz w:val="21"/>
          <w:szCs w:val="21"/>
        </w:rPr>
        <w:t>材料2</w:t>
      </w:r>
    </w:p>
    <w:p w:rsidR="00D7711E" w:rsidRPr="00483C64" w:rsidRDefault="00D7711E" w:rsidP="00D7711E">
      <w:pPr>
        <w:pStyle w:val="a8"/>
        <w:spacing w:before="0" w:beforeAutospacing="0" w:after="0" w:afterAutospacing="0"/>
        <w:ind w:firstLine="420"/>
        <w:rPr>
          <w:sz w:val="21"/>
          <w:szCs w:val="21"/>
        </w:rPr>
      </w:pPr>
      <w:r w:rsidRPr="00483C64">
        <w:rPr>
          <w:rFonts w:hint="eastAsia"/>
          <w:sz w:val="21"/>
          <w:szCs w:val="21"/>
        </w:rPr>
        <w:t>为发展农村生产力，满足广大农民摆脱贫困、过上富裕生活的期盼，党中央先后出台了一系列关于农业改革发展的文件。如1982年发布《全国农村工作会议纪要》，明确肯定“包干到户”等形式的责任制的社会主义性质；1991年颁发《中共中央关于进一步加强农业和农村工作的决定》，把以家庭联产承包经营为主的责任制和统分结合的双层经营体制确立为我国农村的一项基本经营制度；2016年制定《关于完善农村土地所有权承包权经营权分置办法的意见》，推进“三权分置”改革；2018年出台《中共中央 国务院关于实施乡村振兴战略的意见》，指导农村改革发展不断深入。</w:t>
      </w:r>
    </w:p>
    <w:p w:rsidR="00D7711E" w:rsidRPr="00A72F95" w:rsidRDefault="00D7711E" w:rsidP="00D7711E">
      <w:pPr>
        <w:pStyle w:val="a8"/>
        <w:spacing w:before="0" w:beforeAutospacing="0" w:after="0" w:afterAutospacing="0"/>
        <w:ind w:firstLine="422"/>
        <w:rPr>
          <w:b/>
          <w:sz w:val="21"/>
          <w:szCs w:val="21"/>
        </w:rPr>
      </w:pPr>
      <w:r w:rsidRPr="00A72F95">
        <w:rPr>
          <w:rFonts w:hint="eastAsia"/>
          <w:b/>
          <w:sz w:val="21"/>
          <w:szCs w:val="21"/>
        </w:rPr>
        <w:t>结合材料，运用生产力和生产关系的辩证关系原理，说明</w:t>
      </w:r>
      <w:proofErr w:type="gramStart"/>
      <w:r w:rsidRPr="00A72F95">
        <w:rPr>
          <w:rFonts w:hint="eastAsia"/>
          <w:b/>
          <w:sz w:val="21"/>
          <w:szCs w:val="21"/>
        </w:rPr>
        <w:t>唯改革</w:t>
      </w:r>
      <w:proofErr w:type="gramEnd"/>
      <w:r w:rsidRPr="00A72F95">
        <w:rPr>
          <w:rFonts w:hint="eastAsia"/>
          <w:b/>
          <w:sz w:val="21"/>
          <w:szCs w:val="21"/>
        </w:rPr>
        <w:t>才有出路，改革要常讲常新。（1</w:t>
      </w:r>
      <w:r w:rsidRPr="00A72F95">
        <w:rPr>
          <w:b/>
          <w:sz w:val="21"/>
          <w:szCs w:val="21"/>
        </w:rPr>
        <w:t>0分）</w:t>
      </w:r>
    </w:p>
    <w:p w:rsidR="00E858FF" w:rsidRPr="00E858FF" w:rsidRDefault="00E858FF" w:rsidP="00D7711E">
      <w:pPr>
        <w:widowControl/>
        <w:jc w:val="left"/>
        <w:rPr>
          <w:rFonts w:ascii="Arial" w:hAnsi="Arial" w:cs="Arial"/>
          <w:color w:val="333333"/>
          <w:kern w:val="0"/>
          <w:szCs w:val="21"/>
        </w:rPr>
      </w:pPr>
    </w:p>
    <w:p w:rsidR="00E858FF" w:rsidRDefault="00E858FF" w:rsidP="00483C64">
      <w:pPr>
        <w:spacing w:line="240" w:lineRule="atLeast"/>
        <w:rPr>
          <w:b/>
          <w:szCs w:val="21"/>
        </w:rPr>
      </w:pPr>
    </w:p>
    <w:p w:rsidR="007310C8" w:rsidRDefault="00705FB9" w:rsidP="009564A5">
      <w:pPr>
        <w:spacing w:line="240" w:lineRule="atLeast"/>
        <w:rPr>
          <w:b/>
          <w:sz w:val="24"/>
          <w:szCs w:val="24"/>
        </w:rPr>
      </w:pPr>
      <w:r w:rsidRPr="00995069">
        <w:rPr>
          <w:rFonts w:hint="eastAsia"/>
          <w:b/>
          <w:sz w:val="24"/>
          <w:szCs w:val="24"/>
        </w:rPr>
        <w:t>四、论述题</w:t>
      </w:r>
      <w:r w:rsidR="006F6299" w:rsidRPr="00995069">
        <w:rPr>
          <w:rFonts w:hint="eastAsia"/>
          <w:b/>
          <w:sz w:val="24"/>
          <w:szCs w:val="24"/>
        </w:rPr>
        <w:t>（</w:t>
      </w:r>
      <w:r w:rsidR="006F6299" w:rsidRPr="00995069">
        <w:rPr>
          <w:rFonts w:hint="eastAsia"/>
          <w:b/>
          <w:sz w:val="24"/>
          <w:szCs w:val="24"/>
        </w:rPr>
        <w:t xml:space="preserve"> 1</w:t>
      </w:r>
      <w:r w:rsidR="00633899">
        <w:rPr>
          <w:b/>
          <w:sz w:val="24"/>
          <w:szCs w:val="24"/>
        </w:rPr>
        <w:t>6</w:t>
      </w:r>
      <w:r w:rsidR="00D5782D" w:rsidRPr="00995069">
        <w:rPr>
          <w:rFonts w:hint="eastAsia"/>
          <w:b/>
          <w:sz w:val="24"/>
          <w:szCs w:val="24"/>
        </w:rPr>
        <w:t>分</w:t>
      </w:r>
      <w:r w:rsidR="006F6299" w:rsidRPr="00995069">
        <w:rPr>
          <w:rFonts w:hint="eastAsia"/>
          <w:b/>
          <w:sz w:val="24"/>
          <w:szCs w:val="24"/>
        </w:rPr>
        <w:t>）</w:t>
      </w:r>
    </w:p>
    <w:p w:rsidR="00201B41" w:rsidRPr="00995069" w:rsidRDefault="00247F64" w:rsidP="009564A5">
      <w:pPr>
        <w:spacing w:line="240" w:lineRule="atLeast"/>
      </w:pPr>
      <w:r w:rsidRPr="00995069">
        <w:rPr>
          <w:rFonts w:hint="eastAsia"/>
          <w:sz w:val="24"/>
          <w:szCs w:val="24"/>
        </w:rPr>
        <w:t xml:space="preserve">  </w:t>
      </w:r>
      <w:r w:rsidR="00633899" w:rsidRPr="007310C8">
        <w:rPr>
          <w:szCs w:val="21"/>
        </w:rPr>
        <w:t>试述如何认识当代资本主义的新变化。</w:t>
      </w:r>
    </w:p>
    <w:p w:rsidR="008B6F7A" w:rsidRDefault="008B6F7A" w:rsidP="009564A5">
      <w:pPr>
        <w:spacing w:line="240" w:lineRule="atLeast"/>
        <w:rPr>
          <w:ins w:id="38" w:author="Administrator" w:date="2018-11-27T11:12:00Z"/>
          <w:rFonts w:ascii="黑体" w:eastAsia="黑体" w:hAnsi="黑体"/>
          <w:b/>
        </w:rPr>
      </w:pPr>
    </w:p>
    <w:p w:rsidR="00326126" w:rsidRPr="00326126" w:rsidRDefault="00326126" w:rsidP="00326126">
      <w:pPr>
        <w:spacing w:line="240" w:lineRule="atLeast"/>
        <w:rPr>
          <w:ins w:id="39" w:author="Administrator" w:date="2018-11-27T11:12:00Z"/>
          <w:rFonts w:ascii="黑体" w:eastAsia="黑体" w:hAnsi="黑体"/>
          <w:b/>
          <w:sz w:val="24"/>
          <w:szCs w:val="24"/>
        </w:rPr>
      </w:pPr>
      <w:ins w:id="40" w:author="Administrator" w:date="2018-11-27T11:12:00Z">
        <w:r w:rsidRPr="00326126">
          <w:rPr>
            <w:rFonts w:ascii="黑体" w:eastAsia="黑体" w:hAnsi="黑体" w:hint="eastAsia"/>
            <w:b/>
            <w:sz w:val="24"/>
            <w:szCs w:val="24"/>
          </w:rPr>
          <w:t>A参考答案</w:t>
        </w:r>
      </w:ins>
    </w:p>
    <w:p w:rsidR="00326126" w:rsidRPr="00326126" w:rsidRDefault="00326126" w:rsidP="00326126">
      <w:pPr>
        <w:spacing w:line="240" w:lineRule="atLeast"/>
        <w:rPr>
          <w:ins w:id="41" w:author="Administrator" w:date="2018-11-27T11:12:00Z"/>
          <w:sz w:val="24"/>
          <w:szCs w:val="24"/>
        </w:rPr>
      </w:pPr>
    </w:p>
    <w:p w:rsidR="00326126" w:rsidRPr="00326126" w:rsidRDefault="00326126" w:rsidP="00326126">
      <w:pPr>
        <w:spacing w:line="240" w:lineRule="atLeast"/>
        <w:rPr>
          <w:ins w:id="42" w:author="Administrator" w:date="2018-11-27T11:12:00Z"/>
          <w:b/>
          <w:sz w:val="24"/>
          <w:szCs w:val="24"/>
        </w:rPr>
      </w:pPr>
      <w:ins w:id="43" w:author="Administrator" w:date="2018-11-27T11:12:00Z">
        <w:r w:rsidRPr="00326126">
          <w:rPr>
            <w:rFonts w:hint="eastAsia"/>
            <w:b/>
            <w:sz w:val="24"/>
            <w:szCs w:val="24"/>
          </w:rPr>
          <w:t>一、辨析题</w:t>
        </w:r>
      </w:ins>
    </w:p>
    <w:p w:rsidR="00326126" w:rsidRPr="00326126" w:rsidRDefault="00326126" w:rsidP="00326126">
      <w:pPr>
        <w:rPr>
          <w:ins w:id="44" w:author="Administrator" w:date="2018-11-27T11:12:00Z"/>
        </w:rPr>
      </w:pPr>
      <w:ins w:id="45" w:author="Administrator" w:date="2018-11-27T11:12:00Z">
        <w:r w:rsidRPr="00326126">
          <w:rPr>
            <w:rFonts w:hint="eastAsia"/>
          </w:rPr>
          <w:t>1.</w:t>
        </w:r>
        <w:r w:rsidRPr="00326126">
          <w:rPr>
            <w:rFonts w:hint="eastAsia"/>
          </w:rPr>
          <w:t>该命题正确。所谓“度”就是事物保持自己质的数量限度，过犹不及。该原理的方法论意</w:t>
        </w:r>
        <w:r w:rsidRPr="00326126">
          <w:rPr>
            <w:rFonts w:hint="eastAsia"/>
          </w:rPr>
          <w:lastRenderedPageBreak/>
          <w:t>义，就是我们在实际生活和工作中不要超过事物的度。</w:t>
        </w:r>
      </w:ins>
    </w:p>
    <w:p w:rsidR="00326126" w:rsidRPr="00326126" w:rsidRDefault="00326126" w:rsidP="00326126">
      <w:pPr>
        <w:rPr>
          <w:ins w:id="46" w:author="Administrator" w:date="2018-11-27T11:12:00Z"/>
          <w:rFonts w:ascii="ˎ̥" w:hAnsi="ˎ̥" w:hint="eastAsia"/>
          <w:szCs w:val="21"/>
        </w:rPr>
      </w:pPr>
      <w:ins w:id="47" w:author="Administrator" w:date="2018-11-27T11:12:00Z">
        <w:r w:rsidRPr="00326126">
          <w:rPr>
            <w:rFonts w:hint="eastAsia"/>
          </w:rPr>
          <w:t>2.</w:t>
        </w:r>
        <w:r w:rsidRPr="00326126">
          <w:rPr>
            <w:rFonts w:ascii="ˎ̥" w:hAnsi="ˎ̥" w:hint="eastAsia"/>
            <w:szCs w:val="21"/>
          </w:rPr>
          <w:t>这种观点不正确。坚持马克思关于人的抽象劳动是价值的唯一源泉这一劳动价值论的基本观点，要充分肯定科技、知识、信息等新的生产要素在提高生产效率，增加使用价值和价值形成中的重要作用。科学技术本身并不能创造价值。但科学技术在生产中的应用可以有利于劳动生产率的提高，创造出更多的使用价值和价值。因此，用知识价值论取代劳动价值论是错误的。</w:t>
        </w:r>
      </w:ins>
    </w:p>
    <w:p w:rsidR="00326126" w:rsidRPr="00326126" w:rsidRDefault="00326126" w:rsidP="00326126">
      <w:pPr>
        <w:rPr>
          <w:ins w:id="48" w:author="Administrator" w:date="2018-11-27T11:12:00Z"/>
          <w:szCs w:val="21"/>
        </w:rPr>
      </w:pPr>
      <w:ins w:id="49" w:author="Administrator" w:date="2018-11-27T11:12:00Z">
        <w:r w:rsidRPr="00326126">
          <w:rPr>
            <w:rFonts w:ascii="ˎ̥" w:hAnsi="ˎ̥"/>
            <w:szCs w:val="21"/>
          </w:rPr>
          <w:t>3</w:t>
        </w:r>
        <w:r w:rsidRPr="00326126">
          <w:rPr>
            <w:rFonts w:ascii="ˎ̥" w:hAnsi="ˎ̥" w:hint="eastAsia"/>
            <w:szCs w:val="21"/>
          </w:rPr>
          <w:t>.</w:t>
        </w:r>
        <w:r w:rsidRPr="00326126">
          <w:rPr>
            <w:rFonts w:hint="eastAsia"/>
            <w:szCs w:val="21"/>
          </w:rPr>
          <w:t>该命题正确。资本关系是以劳动者和劳动条件的所有权之间的分离为前提，即少数人拥有大量的货币财富和生产资料，多数人成为一无所有的自由劳动者。这两个条件的产生是资本主义原始积累的结果，而资本主义的原始积累过程就是征服、奴役、掠夺、杀戮过程。</w:t>
        </w:r>
      </w:ins>
    </w:p>
    <w:p w:rsidR="00326126" w:rsidRPr="00326126" w:rsidRDefault="00326126" w:rsidP="00326126">
      <w:pPr>
        <w:rPr>
          <w:ins w:id="50" w:author="Administrator" w:date="2018-11-27T11:12:00Z"/>
          <w:szCs w:val="21"/>
        </w:rPr>
      </w:pPr>
      <w:ins w:id="51" w:author="Administrator" w:date="2018-11-27T11:12:00Z">
        <w:r w:rsidRPr="00326126">
          <w:rPr>
            <w:rFonts w:hint="eastAsia"/>
            <w:szCs w:val="21"/>
          </w:rPr>
          <w:t>资本原始积累始的</w:t>
        </w:r>
        <w:proofErr w:type="gramStart"/>
        <w:r w:rsidRPr="00326126">
          <w:rPr>
            <w:rFonts w:hint="eastAsia"/>
            <w:szCs w:val="21"/>
          </w:rPr>
          <w:t>血腥史充分</w:t>
        </w:r>
        <w:proofErr w:type="gramEnd"/>
        <w:r w:rsidRPr="00326126">
          <w:rPr>
            <w:rFonts w:hint="eastAsia"/>
            <w:szCs w:val="21"/>
          </w:rPr>
          <w:t>证实：“资本来到世间，从头到脚，每个毛孔都滴着血和肮脏的东西”。</w:t>
        </w:r>
      </w:ins>
    </w:p>
    <w:p w:rsidR="00326126" w:rsidRPr="00326126" w:rsidRDefault="00326126" w:rsidP="00326126">
      <w:pPr>
        <w:rPr>
          <w:ins w:id="52" w:author="Administrator" w:date="2018-11-27T11:12:00Z"/>
          <w:szCs w:val="21"/>
        </w:rPr>
      </w:pPr>
      <w:ins w:id="53" w:author="Administrator" w:date="2018-11-27T11:12:00Z">
        <w:r w:rsidRPr="00326126">
          <w:rPr>
            <w:rFonts w:hint="eastAsia"/>
            <w:szCs w:val="21"/>
          </w:rPr>
          <w:t>4.</w:t>
        </w:r>
        <w:r w:rsidRPr="00326126">
          <w:rPr>
            <w:rFonts w:hint="eastAsia"/>
            <w:szCs w:val="21"/>
          </w:rPr>
          <w:t>这种观点不正确。马克思、恩格斯反对</w:t>
        </w:r>
        <w:proofErr w:type="gramStart"/>
        <w:r w:rsidRPr="00326126">
          <w:rPr>
            <w:rFonts w:hint="eastAsia"/>
            <w:szCs w:val="21"/>
          </w:rPr>
          <w:t>对</w:t>
        </w:r>
        <w:proofErr w:type="gramEnd"/>
        <w:r w:rsidRPr="00326126">
          <w:rPr>
            <w:rFonts w:hint="eastAsia"/>
            <w:szCs w:val="21"/>
          </w:rPr>
          <w:t>未来社会做太过具体的细节描画。在他们看来，这种设想越是具体，就有可能越是荒谬。他们反对将自己对未来社会的看法视为最终结论，主张用科学的方法进行科学的设想，提出了未来社会的若干基本特征。这些设想具有重要的方法论启示和精神激励作用。</w:t>
        </w:r>
      </w:ins>
    </w:p>
    <w:p w:rsidR="00326126" w:rsidRPr="00326126" w:rsidRDefault="00326126" w:rsidP="00326126">
      <w:pPr>
        <w:rPr>
          <w:ins w:id="54" w:author="Administrator" w:date="2018-11-27T11:12:00Z"/>
          <w:sz w:val="28"/>
          <w:szCs w:val="28"/>
        </w:rPr>
      </w:pPr>
    </w:p>
    <w:p w:rsidR="00326126" w:rsidRPr="00326126" w:rsidRDefault="00326126" w:rsidP="00326126">
      <w:pPr>
        <w:spacing w:line="240" w:lineRule="atLeast"/>
        <w:rPr>
          <w:ins w:id="55" w:author="Administrator" w:date="2018-11-27T11:12:00Z"/>
          <w:b/>
          <w:sz w:val="24"/>
          <w:szCs w:val="24"/>
        </w:rPr>
      </w:pPr>
      <w:ins w:id="56" w:author="Administrator" w:date="2018-11-27T11:12:00Z">
        <w:r w:rsidRPr="00326126">
          <w:rPr>
            <w:rFonts w:hint="eastAsia"/>
            <w:b/>
            <w:sz w:val="24"/>
            <w:szCs w:val="24"/>
          </w:rPr>
          <w:t>二、简答题</w:t>
        </w:r>
      </w:ins>
    </w:p>
    <w:p w:rsidR="00326126" w:rsidRPr="00326126" w:rsidRDefault="00326126" w:rsidP="00326126">
      <w:pPr>
        <w:spacing w:line="340" w:lineRule="exact"/>
        <w:ind w:firstLineChars="200" w:firstLine="420"/>
        <w:rPr>
          <w:ins w:id="57" w:author="Administrator" w:date="2018-11-27T11:12:00Z"/>
          <w:rFonts w:ascii="宋体" w:hAnsi="宋体"/>
          <w:color w:val="000000"/>
          <w:szCs w:val="21"/>
        </w:rPr>
      </w:pPr>
      <w:ins w:id="58" w:author="Administrator" w:date="2018-11-27T11:12:00Z">
        <w:r w:rsidRPr="00326126">
          <w:rPr>
            <w:rFonts w:ascii="宋体" w:hAnsi="宋体" w:hint="eastAsia"/>
            <w:color w:val="000000"/>
            <w:szCs w:val="21"/>
          </w:rPr>
          <w:t>1．商品的价值量由生产商品的社会必要劳动时间决定，商品的价格以价值为基础，商品按等价原则进行交换。价值规律的表现形式是，商品的市场价格围绕其价值上下波动。</w:t>
        </w:r>
      </w:ins>
    </w:p>
    <w:p w:rsidR="00326126" w:rsidRPr="00326126" w:rsidRDefault="00326126" w:rsidP="00326126">
      <w:pPr>
        <w:spacing w:line="340" w:lineRule="exact"/>
        <w:ind w:firstLineChars="200" w:firstLine="420"/>
        <w:rPr>
          <w:ins w:id="59" w:author="Administrator" w:date="2018-11-27T11:12:00Z"/>
          <w:rFonts w:ascii="宋体" w:hAnsi="宋体"/>
          <w:color w:val="000000"/>
          <w:szCs w:val="21"/>
        </w:rPr>
      </w:pPr>
      <w:ins w:id="60" w:author="Administrator" w:date="2018-11-27T11:12:00Z">
        <w:r w:rsidRPr="00326126">
          <w:rPr>
            <w:rFonts w:ascii="宋体" w:hAnsi="宋体" w:hint="eastAsia"/>
            <w:color w:val="000000"/>
            <w:szCs w:val="21"/>
          </w:rPr>
          <w:t>价值规律的积极作用是，它可以通过供求关系自发地调节资源在社会各部门的配置、自发地刺激社会生产力的发展、自发调节社会收入分配。其消极作用是，可能导致垄断的发生,阻碍技术的进步；可能引起商品生产者的两极分化；可能出现社会资源分配比例失调的状况,造成社会资源的浪费。</w:t>
        </w:r>
      </w:ins>
    </w:p>
    <w:p w:rsidR="00326126" w:rsidRPr="00326126" w:rsidRDefault="00326126" w:rsidP="00326126">
      <w:pPr>
        <w:spacing w:line="340" w:lineRule="exact"/>
        <w:ind w:firstLineChars="200" w:firstLine="420"/>
        <w:rPr>
          <w:ins w:id="61" w:author="Administrator" w:date="2018-11-27T11:12:00Z"/>
          <w:rFonts w:ascii="宋体" w:hAnsi="宋体"/>
          <w:color w:val="000000"/>
          <w:szCs w:val="21"/>
        </w:rPr>
      </w:pPr>
      <w:ins w:id="62" w:author="Administrator" w:date="2018-11-27T11:12:00Z">
        <w:r w:rsidRPr="00326126">
          <w:rPr>
            <w:rFonts w:ascii="宋体" w:hAnsi="宋体" w:hint="eastAsia"/>
            <w:color w:val="000000"/>
            <w:szCs w:val="21"/>
          </w:rPr>
          <w:t>2．资本主义社会是由人类社会发展的一般规律决定的，是客观的不以人的意志为转移的自然历史过程。资本主义显示了巨大的历史进步性：首先，资本主义将科学技术转变为强大的生产力。其次，资本追求剩余价值的内在动力和竞争的外在压力推动了社会生产力的迅速发展。最后，资本主义的意识形态和政治制度作为上层建筑在战胜封建社会自给自足的小生产的生产方式，保护、促进和完善资本主义生产方式方面起着重要作用，从而推动了社会生产力的迅速发展，促进了社会进步。但资本主义的历史进步性并不能掩盖其自身的局限性。其表现是：第一，资本主义基本矛盾阻碍社会生产力的发展；第二，资本主义制度下财富占有两极分化，引起经济危机；第三，资本家阶级支配和控制资本主义经济和政治的发展和运行，不断激化社会矛盾和冲突。上述局限性决定了资本主义的经济、政治、文化和社会等各个领域以及全球范围内的冲突、动荡和危机。这些局限性在资本主义生产方式范围内是不可能根本消除的，它决定了资本主义生产方式的历史过渡性。</w:t>
        </w:r>
      </w:ins>
    </w:p>
    <w:p w:rsidR="00326126" w:rsidRPr="00326126" w:rsidRDefault="00326126" w:rsidP="00326126">
      <w:pPr>
        <w:spacing w:line="340" w:lineRule="exact"/>
        <w:ind w:firstLineChars="200" w:firstLine="420"/>
        <w:rPr>
          <w:ins w:id="63" w:author="Administrator" w:date="2018-11-27T11:12:00Z"/>
          <w:rFonts w:ascii="宋体" w:hAnsi="宋体"/>
          <w:color w:val="000000"/>
          <w:szCs w:val="21"/>
        </w:rPr>
      </w:pPr>
      <w:ins w:id="64" w:author="Administrator" w:date="2018-11-27T11:12:00Z">
        <w:r w:rsidRPr="00326126">
          <w:rPr>
            <w:rFonts w:ascii="宋体" w:hAnsi="宋体" w:hint="eastAsia"/>
            <w:color w:val="000000"/>
            <w:szCs w:val="21"/>
          </w:rPr>
          <w:t>3．经济文化相对落后的国家先于发达资本主义国家进入社会主义社会，是由革命的客观形势和条件所决定的。19世纪末20世纪初，资本主义进入到帝国主义阶段,世界范围内的无产阶级与资产阶级的矛盾日益尖锐化，矛盾的焦点集中在经济落后的国家，特别集中地体现在俄国，使之出现了很好的革命形势。同时，以列宁为首的布尔什维克党在马克思主义指导下制定了与本国实际相结合的正确的路线、方针和斗争策略，形成了成熟的革命主观条件。通过武装斗争，经济落后的国家率先夺取国家政权，建立社会主义社会，这是社会历史发展客观规律的必然产物。</w:t>
        </w:r>
      </w:ins>
    </w:p>
    <w:p w:rsidR="00326126" w:rsidRPr="00326126" w:rsidRDefault="00326126" w:rsidP="00326126">
      <w:pPr>
        <w:spacing w:line="340" w:lineRule="exact"/>
        <w:ind w:firstLineChars="200" w:firstLine="420"/>
        <w:rPr>
          <w:ins w:id="65" w:author="Administrator" w:date="2018-11-27T11:12:00Z"/>
          <w:rFonts w:ascii="宋体" w:hAnsi="宋体"/>
          <w:color w:val="000000"/>
          <w:szCs w:val="21"/>
        </w:rPr>
      </w:pPr>
      <w:ins w:id="66" w:author="Administrator" w:date="2018-11-27T11:12:00Z">
        <w:r w:rsidRPr="00326126">
          <w:rPr>
            <w:rFonts w:ascii="宋体" w:hAnsi="宋体" w:hint="eastAsia"/>
            <w:color w:val="000000"/>
            <w:szCs w:val="21"/>
          </w:rPr>
          <w:lastRenderedPageBreak/>
          <w:t>经济落后的国家先于发达资本主义国家进入社会主义，是生产关系一定要适合生产力状况规律的特殊表现。生产力决定生产关系，先进的生产关系不可能建立在落后的社会生产力基础上。但是，由于广泛的国家交往，生产力水平相对落后的国家也可以产生类似于经济发达国家的社会矛盾。在生产关系不变更，社会生产力就不能发展的特殊条件下，生产关系的变更就成为主要的决定的方面。19世纪末20世纪初经济文化相对落后的国家率先进入社会主义正是这一历史状况的反映。</w:t>
        </w:r>
      </w:ins>
    </w:p>
    <w:p w:rsidR="00326126" w:rsidRPr="00326126" w:rsidRDefault="00326126" w:rsidP="00326126">
      <w:pPr>
        <w:spacing w:line="340" w:lineRule="exact"/>
        <w:ind w:firstLineChars="200" w:firstLine="420"/>
        <w:rPr>
          <w:ins w:id="67" w:author="Administrator" w:date="2018-11-27T11:12:00Z"/>
          <w:rFonts w:ascii="宋体" w:hAnsi="宋体"/>
          <w:color w:val="000000"/>
          <w:szCs w:val="21"/>
        </w:rPr>
      </w:pPr>
    </w:p>
    <w:p w:rsidR="00326126" w:rsidRPr="00326126" w:rsidRDefault="00326126" w:rsidP="00326126">
      <w:pPr>
        <w:spacing w:line="340" w:lineRule="exact"/>
        <w:ind w:firstLineChars="200" w:firstLine="482"/>
        <w:rPr>
          <w:ins w:id="68" w:author="Administrator" w:date="2018-11-27T11:12:00Z"/>
        </w:rPr>
      </w:pPr>
      <w:ins w:id="69" w:author="Administrator" w:date="2018-11-27T11:12:00Z">
        <w:r w:rsidRPr="00326126">
          <w:rPr>
            <w:rFonts w:hint="eastAsia"/>
            <w:b/>
            <w:sz w:val="24"/>
            <w:szCs w:val="24"/>
          </w:rPr>
          <w:t>三、材料题</w:t>
        </w:r>
      </w:ins>
    </w:p>
    <w:p w:rsidR="00326126" w:rsidRPr="00326126" w:rsidRDefault="00326126" w:rsidP="00326126">
      <w:pPr>
        <w:spacing w:line="240" w:lineRule="atLeast"/>
        <w:rPr>
          <w:ins w:id="70" w:author="Administrator" w:date="2018-11-27T11:12:00Z"/>
          <w:rFonts w:ascii="微软雅黑" w:eastAsia="微软雅黑" w:hAnsi="微软雅黑"/>
          <w:sz w:val="24"/>
          <w:szCs w:val="24"/>
        </w:rPr>
      </w:pPr>
      <w:ins w:id="71" w:author="Administrator" w:date="2018-11-27T11:12:00Z">
        <w:r w:rsidRPr="00326126">
          <w:rPr>
            <w:rFonts w:ascii="微软雅黑" w:eastAsia="微软雅黑" w:hAnsi="微软雅黑" w:hint="eastAsia"/>
            <w:sz w:val="24"/>
            <w:szCs w:val="24"/>
          </w:rPr>
          <w:t>材料</w:t>
        </w:r>
        <w:r w:rsidRPr="00326126">
          <w:rPr>
            <w:rFonts w:ascii="微软雅黑" w:eastAsia="微软雅黑" w:hAnsi="微软雅黑"/>
            <w:sz w:val="24"/>
            <w:szCs w:val="24"/>
          </w:rPr>
          <w:t>题</w:t>
        </w:r>
        <w:proofErr w:type="gramStart"/>
        <w:r w:rsidRPr="00326126">
          <w:rPr>
            <w:rFonts w:ascii="微软雅黑" w:eastAsia="微软雅黑" w:hAnsi="微软雅黑"/>
            <w:sz w:val="24"/>
            <w:szCs w:val="24"/>
          </w:rPr>
          <w:t>一</w:t>
        </w:r>
        <w:proofErr w:type="gramEnd"/>
        <w:r w:rsidRPr="00326126">
          <w:rPr>
            <w:rFonts w:ascii="微软雅黑" w:eastAsia="微软雅黑" w:hAnsi="微软雅黑" w:hint="eastAsia"/>
            <w:sz w:val="24"/>
            <w:szCs w:val="24"/>
          </w:rPr>
          <w:t>（</w:t>
        </w:r>
        <w:r w:rsidRPr="00326126">
          <w:rPr>
            <w:rFonts w:ascii="微软雅黑" w:eastAsia="微软雅黑" w:hAnsi="微软雅黑"/>
            <w:sz w:val="24"/>
            <w:szCs w:val="24"/>
          </w:rPr>
          <w:t>答题思路</w:t>
        </w:r>
        <w:r w:rsidRPr="00326126">
          <w:rPr>
            <w:rFonts w:ascii="微软雅黑" w:eastAsia="微软雅黑" w:hAnsi="微软雅黑" w:hint="eastAsia"/>
            <w:sz w:val="24"/>
            <w:szCs w:val="24"/>
          </w:rPr>
          <w:t>）</w:t>
        </w:r>
        <w:r w:rsidRPr="00326126">
          <w:rPr>
            <w:rFonts w:ascii="微软雅黑" w:eastAsia="微软雅黑" w:hAnsi="微软雅黑"/>
            <w:sz w:val="24"/>
            <w:szCs w:val="24"/>
          </w:rPr>
          <w:t>：</w:t>
        </w:r>
      </w:ins>
    </w:p>
    <w:p w:rsidR="00326126" w:rsidRPr="00326126" w:rsidRDefault="00326126" w:rsidP="00326126">
      <w:pPr>
        <w:widowControl/>
        <w:shd w:val="clear" w:color="auto" w:fill="FFFFFF"/>
        <w:spacing w:before="150" w:after="150" w:line="340" w:lineRule="exact"/>
        <w:ind w:firstLineChars="200" w:firstLine="420"/>
        <w:jc w:val="left"/>
        <w:rPr>
          <w:ins w:id="72" w:author="Administrator" w:date="2018-11-27T11:12:00Z"/>
          <w:rFonts w:ascii="宋体" w:hAnsi="宋体"/>
          <w:color w:val="000000"/>
          <w:szCs w:val="21"/>
        </w:rPr>
      </w:pPr>
      <w:ins w:id="73" w:author="Administrator" w:date="2018-11-27T11:12:00Z">
        <w:r w:rsidRPr="00326126">
          <w:rPr>
            <w:rFonts w:ascii="宋体" w:hAnsi="宋体" w:hint="eastAsia"/>
            <w:color w:val="000000"/>
            <w:szCs w:val="21"/>
          </w:rPr>
          <w:t>(1)马克思主义作为客观真理，其三大组成部分正确反映了自然、社会和人类思维发展的一般规律。马克思主义作为客观真理，是绝对性和相对性的统一。从《共产党宣言》发表到今天，“马克思主义所阐述的一般原理整个来说仍然是完全正确的”，因而具有绝对性。但是，马克思主义经典作家并没有穷尽真理，马克思主义并没有穷尽对一切事物及其规律的认识，“科学社会主义也绝不是一成不变的教条。”马克思主义需要随着社会实践的发展而发展，因而又具有相对性。</w:t>
        </w:r>
      </w:ins>
    </w:p>
    <w:p w:rsidR="00326126" w:rsidRPr="00326126" w:rsidRDefault="00326126" w:rsidP="00326126">
      <w:pPr>
        <w:spacing w:line="340" w:lineRule="exact"/>
        <w:ind w:firstLineChars="200" w:firstLine="420"/>
        <w:rPr>
          <w:ins w:id="74" w:author="Administrator" w:date="2018-11-27T11:12:00Z"/>
          <w:rFonts w:ascii="宋体" w:hAnsi="宋体"/>
          <w:color w:val="000000"/>
          <w:szCs w:val="21"/>
        </w:rPr>
      </w:pPr>
      <w:ins w:id="75" w:author="Administrator" w:date="2018-11-27T11:12:00Z">
        <w:r w:rsidRPr="00326126">
          <w:rPr>
            <w:rFonts w:ascii="宋体" w:hAnsi="宋体" w:hint="eastAsia"/>
            <w:color w:val="000000"/>
            <w:szCs w:val="21"/>
          </w:rPr>
          <w:t>(2)正确的对待马克思主义必须有科学的态度，即马克思主义作为客观真理，是绝对性和相对性的统一，否则就会走向绝对主义和相对主义。绝对主义片面夸大真理的绝对性，认为真理是永恒不变的，实际工作中的教条主义是绝对主义的表现。与此相反,相对主义则片面夸大真理的相对性，否认真理的绝对性。马克思主义真理的绝对性，要求我们必须坚持和运用辩证唯物主义和历史唯物主义的世界观和方法论。坚持以马克思主义为指导思想，科学社会主义基本原则不能丢，丢了就不是社会主义；马克思主义真理的相对性要求我们又必须在实践中丰富和发展马克思主义。</w:t>
        </w:r>
        <w:r w:rsidRPr="00326126">
          <w:rPr>
            <w:rFonts w:ascii="宋体" w:hAnsi="宋体"/>
            <w:color w:val="000000"/>
            <w:szCs w:val="21"/>
          </w:rPr>
          <w:t>马克思主义不是教条而是行动的指南，是随着实践的发展而发展的理论。</w:t>
        </w:r>
      </w:ins>
    </w:p>
    <w:p w:rsidR="00326126" w:rsidRPr="00326126" w:rsidRDefault="00326126" w:rsidP="00326126">
      <w:pPr>
        <w:spacing w:line="340" w:lineRule="exact"/>
        <w:rPr>
          <w:ins w:id="76" w:author="Administrator" w:date="2018-11-27T11:12:00Z"/>
          <w:rFonts w:ascii="宋体" w:hAnsi="宋体"/>
          <w:color w:val="000000"/>
          <w:szCs w:val="21"/>
        </w:rPr>
      </w:pPr>
      <w:ins w:id="77" w:author="Administrator" w:date="2018-11-27T11:12:00Z">
        <w:r w:rsidRPr="00326126">
          <w:rPr>
            <w:rFonts w:ascii="宋体" w:hAnsi="宋体" w:hint="eastAsia"/>
            <w:color w:val="000000"/>
            <w:szCs w:val="21"/>
          </w:rPr>
          <w:t xml:space="preserve">   </w:t>
        </w:r>
        <w:r w:rsidRPr="00326126">
          <w:rPr>
            <w:rFonts w:ascii="宋体" w:hAnsi="宋体"/>
            <w:color w:val="000000"/>
            <w:szCs w:val="21"/>
          </w:rPr>
          <w:t>(3)</w:t>
        </w:r>
        <w:r w:rsidRPr="00326126">
          <w:rPr>
            <w:rFonts w:ascii="宋体" w:hAnsi="宋体" w:hint="eastAsia"/>
            <w:color w:val="000000"/>
            <w:szCs w:val="21"/>
          </w:rPr>
          <w:t xml:space="preserve"> 坚持和发展马克思主义有重要意义。马克思主义对人类产生了广泛而深刻的影响，极大推进了人类文明进程。马克思主义的科学性和真理性在中国得到了充分检验，要真正把马克思主义学精悟透用好。要坚持马克思主义基本原理同中国具体实际相结合、不断推进马克思主义中国化时代化，把蓝图变为美好现实。</w:t>
        </w:r>
      </w:ins>
    </w:p>
    <w:p w:rsidR="00326126" w:rsidRPr="00326126" w:rsidRDefault="00326126" w:rsidP="00326126">
      <w:pPr>
        <w:spacing w:line="340" w:lineRule="exact"/>
        <w:rPr>
          <w:ins w:id="78" w:author="Administrator" w:date="2018-11-27T11:12:00Z"/>
          <w:rFonts w:ascii="微软雅黑" w:eastAsia="微软雅黑" w:hAnsi="微软雅黑"/>
          <w:sz w:val="28"/>
          <w:szCs w:val="28"/>
        </w:rPr>
      </w:pPr>
    </w:p>
    <w:p w:rsidR="00326126" w:rsidRPr="00326126" w:rsidRDefault="00326126" w:rsidP="00326126">
      <w:pPr>
        <w:spacing w:line="240" w:lineRule="atLeast"/>
        <w:rPr>
          <w:ins w:id="79" w:author="Administrator" w:date="2018-11-27T11:12:00Z"/>
          <w:rFonts w:ascii="微软雅黑" w:eastAsia="微软雅黑" w:hAnsi="微软雅黑"/>
          <w:sz w:val="24"/>
          <w:szCs w:val="24"/>
        </w:rPr>
      </w:pPr>
      <w:ins w:id="80" w:author="Administrator" w:date="2018-11-27T11:12:00Z">
        <w:r w:rsidRPr="00326126">
          <w:rPr>
            <w:rFonts w:ascii="微软雅黑" w:eastAsia="微软雅黑" w:hAnsi="微软雅黑" w:hint="eastAsia"/>
            <w:sz w:val="24"/>
            <w:szCs w:val="24"/>
          </w:rPr>
          <w:t>材料</w:t>
        </w:r>
        <w:r w:rsidRPr="00326126">
          <w:rPr>
            <w:rFonts w:ascii="微软雅黑" w:eastAsia="微软雅黑" w:hAnsi="微软雅黑"/>
            <w:sz w:val="24"/>
            <w:szCs w:val="24"/>
          </w:rPr>
          <w:t>题二</w:t>
        </w:r>
        <w:r w:rsidRPr="00326126">
          <w:rPr>
            <w:rFonts w:ascii="微软雅黑" w:eastAsia="微软雅黑" w:hAnsi="微软雅黑" w:hint="eastAsia"/>
            <w:sz w:val="24"/>
            <w:szCs w:val="24"/>
          </w:rPr>
          <w:t>（</w:t>
        </w:r>
        <w:r w:rsidRPr="00326126">
          <w:rPr>
            <w:rFonts w:ascii="微软雅黑" w:eastAsia="微软雅黑" w:hAnsi="微软雅黑"/>
            <w:sz w:val="24"/>
            <w:szCs w:val="24"/>
          </w:rPr>
          <w:t>答题思路</w:t>
        </w:r>
        <w:r w:rsidRPr="00326126">
          <w:rPr>
            <w:rFonts w:ascii="微软雅黑" w:eastAsia="微软雅黑" w:hAnsi="微软雅黑" w:hint="eastAsia"/>
            <w:sz w:val="24"/>
            <w:szCs w:val="24"/>
          </w:rPr>
          <w:t>）</w:t>
        </w:r>
        <w:r w:rsidRPr="00326126">
          <w:rPr>
            <w:rFonts w:ascii="微软雅黑" w:eastAsia="微软雅黑" w:hAnsi="微软雅黑"/>
            <w:sz w:val="24"/>
            <w:szCs w:val="24"/>
          </w:rPr>
          <w:t>：</w:t>
        </w:r>
      </w:ins>
    </w:p>
    <w:p w:rsidR="00326126" w:rsidRPr="00326126" w:rsidRDefault="00326126" w:rsidP="00326126">
      <w:pPr>
        <w:spacing w:line="240" w:lineRule="atLeast"/>
        <w:ind w:firstLineChars="200" w:firstLine="420"/>
        <w:rPr>
          <w:ins w:id="81" w:author="Administrator" w:date="2018-11-27T11:12:00Z"/>
          <w:rFonts w:ascii="ˎ̥" w:hAnsi="ˎ̥" w:hint="eastAsia"/>
          <w:szCs w:val="21"/>
        </w:rPr>
      </w:pPr>
      <w:ins w:id="82" w:author="Administrator" w:date="2018-11-27T11:12:00Z">
        <w:r w:rsidRPr="00326126">
          <w:rPr>
            <w:rFonts w:ascii="ˎ̥" w:hAnsi="ˎ̥" w:hint="eastAsia"/>
            <w:szCs w:val="21"/>
          </w:rPr>
          <w:t>在矛盾中存在着主要矛盾与次要矛盾，主要矛盾在矛盾体系中居于支配地位，对事物发展起决定性作用；次要矛盾在矛盾体系中处于从属地位，对事物发展不起决定性作用。主要矛盾和次要矛盾相互依赖、相互影响，在一定条件下可以相互转化。</w:t>
        </w:r>
      </w:ins>
    </w:p>
    <w:p w:rsidR="00326126" w:rsidRPr="00326126" w:rsidRDefault="00326126" w:rsidP="00326126">
      <w:pPr>
        <w:spacing w:line="240" w:lineRule="atLeast"/>
        <w:ind w:firstLineChars="200" w:firstLine="420"/>
        <w:rPr>
          <w:ins w:id="83" w:author="Administrator" w:date="2018-11-27T11:12:00Z"/>
          <w:rFonts w:ascii="ˎ̥" w:hAnsi="ˎ̥" w:hint="eastAsia"/>
          <w:szCs w:val="21"/>
        </w:rPr>
      </w:pPr>
      <w:ins w:id="84" w:author="Administrator" w:date="2018-11-27T11:12:00Z">
        <w:r w:rsidRPr="00326126">
          <w:rPr>
            <w:rFonts w:ascii="ˎ̥" w:hAnsi="ˎ̥" w:hint="eastAsia"/>
            <w:szCs w:val="21"/>
          </w:rPr>
          <w:t>主次矛盾的辩证关系原理要求我们在解决问题时，善于抓住重点，集中力量解决主要矛盾，同时还要统筹兼顾，恰当的处理次要矛盾，坚持两点论和重点论的统一。</w:t>
        </w:r>
      </w:ins>
    </w:p>
    <w:p w:rsidR="00326126" w:rsidRPr="00326126" w:rsidRDefault="00326126" w:rsidP="00326126">
      <w:pPr>
        <w:spacing w:line="240" w:lineRule="atLeast"/>
        <w:ind w:firstLineChars="200" w:firstLine="420"/>
        <w:rPr>
          <w:ins w:id="85" w:author="Administrator" w:date="2018-11-27T11:12:00Z"/>
          <w:rFonts w:ascii="ˎ̥" w:hAnsi="ˎ̥" w:hint="eastAsia"/>
          <w:szCs w:val="21"/>
        </w:rPr>
      </w:pPr>
      <w:ins w:id="86" w:author="Administrator" w:date="2018-11-27T11:12:00Z">
        <w:r w:rsidRPr="00326126">
          <w:rPr>
            <w:rFonts w:ascii="ˎ̥" w:hAnsi="ˎ̥" w:hint="eastAsia"/>
            <w:szCs w:val="21"/>
          </w:rPr>
          <w:t>因为主要矛盾在事物发展过程中起决定性作用，所以</w:t>
        </w:r>
        <w:r w:rsidRPr="00326126">
          <w:rPr>
            <w:rFonts w:ascii="ˎ̥" w:hAnsi="ˎ̥"/>
            <w:szCs w:val="21"/>
          </w:rPr>
          <w:t>"</w:t>
        </w:r>
        <w:r w:rsidRPr="00326126">
          <w:rPr>
            <w:rFonts w:ascii="ˎ̥" w:hAnsi="ˎ̥" w:hint="eastAsia"/>
            <w:szCs w:val="21"/>
          </w:rPr>
          <w:t>抓住了主要矛盾一切问题就迎刃而解了。</w:t>
        </w:r>
        <w:r w:rsidRPr="00326126">
          <w:rPr>
            <w:rFonts w:ascii="ˎ̥" w:hAnsi="ˎ̥"/>
            <w:szCs w:val="21"/>
          </w:rPr>
          <w:t>"</w:t>
        </w:r>
      </w:ins>
    </w:p>
    <w:p w:rsidR="00326126" w:rsidRPr="00326126" w:rsidRDefault="00326126" w:rsidP="00326126">
      <w:pPr>
        <w:spacing w:line="240" w:lineRule="atLeast"/>
        <w:ind w:firstLineChars="200" w:firstLine="420"/>
        <w:rPr>
          <w:ins w:id="87" w:author="Administrator" w:date="2018-11-27T11:12:00Z"/>
        </w:rPr>
      </w:pPr>
    </w:p>
    <w:p w:rsidR="00326126" w:rsidRPr="00326126" w:rsidRDefault="00326126" w:rsidP="00326126">
      <w:pPr>
        <w:spacing w:line="240" w:lineRule="atLeast"/>
        <w:rPr>
          <w:ins w:id="88" w:author="Administrator" w:date="2018-11-27T11:12:00Z"/>
          <w:b/>
          <w:sz w:val="24"/>
          <w:szCs w:val="24"/>
        </w:rPr>
      </w:pPr>
      <w:ins w:id="89" w:author="Administrator" w:date="2018-11-27T11:12:00Z">
        <w:r w:rsidRPr="00326126">
          <w:rPr>
            <w:rFonts w:hint="eastAsia"/>
            <w:b/>
            <w:sz w:val="24"/>
            <w:szCs w:val="24"/>
          </w:rPr>
          <w:t>材料</w:t>
        </w:r>
        <w:r w:rsidRPr="00326126">
          <w:rPr>
            <w:b/>
            <w:sz w:val="24"/>
            <w:szCs w:val="24"/>
          </w:rPr>
          <w:t>题</w:t>
        </w:r>
        <w:r w:rsidRPr="00326126">
          <w:rPr>
            <w:rFonts w:hint="eastAsia"/>
            <w:b/>
            <w:sz w:val="24"/>
            <w:szCs w:val="24"/>
          </w:rPr>
          <w:t>三（</w:t>
        </w:r>
        <w:r w:rsidRPr="00326126">
          <w:rPr>
            <w:b/>
            <w:sz w:val="24"/>
            <w:szCs w:val="24"/>
          </w:rPr>
          <w:t>答题思路</w:t>
        </w:r>
        <w:r w:rsidRPr="00326126">
          <w:rPr>
            <w:rFonts w:hint="eastAsia"/>
            <w:b/>
            <w:sz w:val="24"/>
            <w:szCs w:val="24"/>
          </w:rPr>
          <w:t>）</w:t>
        </w:r>
        <w:r w:rsidRPr="00326126">
          <w:rPr>
            <w:b/>
            <w:sz w:val="24"/>
            <w:szCs w:val="24"/>
          </w:rPr>
          <w:t>：</w:t>
        </w:r>
      </w:ins>
    </w:p>
    <w:p w:rsidR="00326126" w:rsidRPr="00326126" w:rsidRDefault="00326126" w:rsidP="00326126">
      <w:pPr>
        <w:spacing w:line="240" w:lineRule="atLeast"/>
        <w:ind w:firstLineChars="200" w:firstLine="420"/>
        <w:rPr>
          <w:ins w:id="90" w:author="Administrator" w:date="2018-11-27T11:12:00Z"/>
          <w:rFonts w:ascii="ˎ̥" w:hAnsi="ˎ̥" w:hint="eastAsia"/>
          <w:szCs w:val="21"/>
        </w:rPr>
      </w:pPr>
      <w:ins w:id="91" w:author="Administrator" w:date="2018-11-27T11:12:00Z">
        <w:r w:rsidRPr="00326126">
          <w:rPr>
            <w:rFonts w:ascii="ˎ̥" w:hAnsi="ˎ̥" w:hint="eastAsia"/>
            <w:szCs w:val="21"/>
          </w:rPr>
          <w:t>生产力决定生产关系，生产关系反作用于生产力，适合生产力状况的生产关系推动生产</w:t>
        </w:r>
        <w:r w:rsidRPr="00326126">
          <w:rPr>
            <w:rFonts w:ascii="ˎ̥" w:hAnsi="ˎ̥" w:hint="eastAsia"/>
            <w:szCs w:val="21"/>
          </w:rPr>
          <w:lastRenderedPageBreak/>
          <w:t>力的发展，不适合生产力状况的生产关系阻碍生产力的发展。在社会主义社会，改革是解决生产力与生产关系矛盾、解放生产力的基本方式，是推动经济社会发展的强大动力。小岗村进行“大包干”改革、推动土地承包经营权确权和土地流转，发展集体股份经济，不断破除农业生产力发展的经济体制和经营机制弊端，极大地解放了生产力，促进了经济发展。</w:t>
        </w:r>
      </w:ins>
    </w:p>
    <w:p w:rsidR="00326126" w:rsidRPr="00326126" w:rsidRDefault="00326126" w:rsidP="00326126">
      <w:pPr>
        <w:spacing w:line="240" w:lineRule="atLeast"/>
        <w:rPr>
          <w:ins w:id="92" w:author="Administrator" w:date="2018-11-27T11:12:00Z"/>
          <w:b/>
          <w:sz w:val="28"/>
          <w:szCs w:val="28"/>
        </w:rPr>
      </w:pPr>
    </w:p>
    <w:p w:rsidR="00326126" w:rsidRPr="00326126" w:rsidRDefault="00326126" w:rsidP="00326126">
      <w:pPr>
        <w:spacing w:line="240" w:lineRule="atLeast"/>
        <w:rPr>
          <w:ins w:id="93" w:author="Administrator" w:date="2018-11-27T11:12:00Z"/>
          <w:b/>
          <w:sz w:val="28"/>
          <w:szCs w:val="28"/>
        </w:rPr>
      </w:pPr>
      <w:ins w:id="94" w:author="Administrator" w:date="2018-11-27T11:12:00Z">
        <w:r w:rsidRPr="00326126">
          <w:rPr>
            <w:rFonts w:hint="eastAsia"/>
            <w:b/>
            <w:sz w:val="28"/>
            <w:szCs w:val="28"/>
          </w:rPr>
          <w:t>四</w:t>
        </w:r>
        <w:r w:rsidRPr="00326126">
          <w:rPr>
            <w:b/>
            <w:sz w:val="28"/>
            <w:szCs w:val="28"/>
          </w:rPr>
          <w:t>、</w:t>
        </w:r>
        <w:r w:rsidRPr="00326126">
          <w:rPr>
            <w:rFonts w:hint="eastAsia"/>
            <w:b/>
            <w:sz w:val="28"/>
            <w:szCs w:val="28"/>
          </w:rPr>
          <w:t>论述题</w:t>
        </w:r>
      </w:ins>
    </w:p>
    <w:p w:rsidR="00326126" w:rsidRPr="00326126" w:rsidRDefault="00326126" w:rsidP="00326126">
      <w:pPr>
        <w:spacing w:line="240" w:lineRule="atLeast"/>
        <w:rPr>
          <w:ins w:id="95" w:author="Administrator" w:date="2018-11-27T11:12:00Z"/>
        </w:rPr>
      </w:pPr>
      <w:ins w:id="96" w:author="Administrator" w:date="2018-11-27T11:12:00Z">
        <w:r w:rsidRPr="00326126">
          <w:rPr>
            <w:rFonts w:hint="eastAsia"/>
          </w:rPr>
          <w:t>该题</w:t>
        </w:r>
        <w:r w:rsidRPr="00326126">
          <w:t>见教材第五章第</w:t>
        </w:r>
        <w:r w:rsidRPr="00326126">
          <w:rPr>
            <w:rFonts w:hint="eastAsia"/>
          </w:rPr>
          <w:t>2</w:t>
        </w:r>
        <w:r w:rsidRPr="00326126">
          <w:t>节。</w:t>
        </w:r>
      </w:ins>
    </w:p>
    <w:p w:rsidR="00326126" w:rsidRPr="00326126" w:rsidRDefault="00326126" w:rsidP="00326126">
      <w:pPr>
        <w:rPr>
          <w:ins w:id="97" w:author="Administrator" w:date="2018-11-27T11:12:00Z"/>
        </w:rPr>
      </w:pPr>
    </w:p>
    <w:p w:rsidR="00326126" w:rsidRPr="00326126" w:rsidRDefault="00326126" w:rsidP="009564A5">
      <w:pPr>
        <w:spacing w:line="240" w:lineRule="atLeast"/>
        <w:rPr>
          <w:rFonts w:ascii="黑体" w:eastAsia="黑体" w:hAnsi="黑体"/>
          <w:b/>
        </w:rPr>
      </w:pPr>
      <w:bookmarkStart w:id="98" w:name="_GoBack"/>
      <w:bookmarkEnd w:id="98"/>
    </w:p>
    <w:sectPr w:rsidR="00326126" w:rsidRPr="00326126" w:rsidSect="00C82F7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E68" w:rsidRDefault="00F14E68" w:rsidP="005072B0">
      <w:r>
        <w:separator/>
      </w:r>
    </w:p>
  </w:endnote>
  <w:endnote w:type="continuationSeparator" w:id="0">
    <w:p w:rsidR="00F14E68" w:rsidRDefault="00F14E68" w:rsidP="005072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2892793"/>
      <w:docPartObj>
        <w:docPartGallery w:val="Page Numbers (Bottom of Page)"/>
        <w:docPartUnique/>
      </w:docPartObj>
    </w:sdtPr>
    <w:sdtContent>
      <w:p w:rsidR="007604AB" w:rsidRDefault="003E5AEA">
        <w:pPr>
          <w:pStyle w:val="a5"/>
          <w:jc w:val="center"/>
        </w:pPr>
        <w:r>
          <w:fldChar w:fldCharType="begin"/>
        </w:r>
        <w:r w:rsidR="007604AB">
          <w:instrText>PAGE   \* MERGEFORMAT</w:instrText>
        </w:r>
        <w:r>
          <w:fldChar w:fldCharType="separate"/>
        </w:r>
        <w:r w:rsidR="005923A6" w:rsidRPr="005923A6">
          <w:rPr>
            <w:noProof/>
            <w:lang w:val="zh-CN"/>
          </w:rPr>
          <w:t>1</w:t>
        </w:r>
        <w:r>
          <w:fldChar w:fldCharType="end"/>
        </w:r>
      </w:p>
    </w:sdtContent>
  </w:sdt>
  <w:p w:rsidR="007604AB" w:rsidRDefault="007604A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E68" w:rsidRDefault="00F14E68" w:rsidP="005072B0">
      <w:r>
        <w:separator/>
      </w:r>
    </w:p>
  </w:footnote>
  <w:footnote w:type="continuationSeparator" w:id="0">
    <w:p w:rsidR="00F14E68" w:rsidRDefault="00F14E68" w:rsidP="005072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2D89"/>
    <w:multiLevelType w:val="hybridMultilevel"/>
    <w:tmpl w:val="925EB620"/>
    <w:lvl w:ilvl="0" w:tplc="955C59AC">
      <w:start w:val="1"/>
      <w:numFmt w:val="upperLetter"/>
      <w:lvlText w:val="%1."/>
      <w:lvlJc w:val="left"/>
      <w:pPr>
        <w:ind w:left="570" w:hanging="360"/>
      </w:pPr>
      <w:rPr>
        <w:rFonts w:cs="Times New Roman" w:hint="default"/>
      </w:rPr>
    </w:lvl>
    <w:lvl w:ilvl="1" w:tplc="04090019" w:tentative="1">
      <w:start w:val="1"/>
      <w:numFmt w:val="lowerLetter"/>
      <w:lvlText w:val="%2)"/>
      <w:lvlJc w:val="left"/>
      <w:pPr>
        <w:ind w:left="1050" w:hanging="420"/>
      </w:pPr>
      <w:rPr>
        <w:rFonts w:cs="Times New Roman"/>
      </w:rPr>
    </w:lvl>
    <w:lvl w:ilvl="2" w:tplc="0409001B" w:tentative="1">
      <w:start w:val="1"/>
      <w:numFmt w:val="lowerRoman"/>
      <w:lvlText w:val="%3."/>
      <w:lvlJc w:val="righ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9" w:tentative="1">
      <w:start w:val="1"/>
      <w:numFmt w:val="lowerLetter"/>
      <w:lvlText w:val="%5)"/>
      <w:lvlJc w:val="left"/>
      <w:pPr>
        <w:ind w:left="2310" w:hanging="420"/>
      </w:pPr>
      <w:rPr>
        <w:rFonts w:cs="Times New Roman"/>
      </w:rPr>
    </w:lvl>
    <w:lvl w:ilvl="5" w:tplc="0409001B" w:tentative="1">
      <w:start w:val="1"/>
      <w:numFmt w:val="lowerRoman"/>
      <w:lvlText w:val="%6."/>
      <w:lvlJc w:val="righ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9" w:tentative="1">
      <w:start w:val="1"/>
      <w:numFmt w:val="lowerLetter"/>
      <w:lvlText w:val="%8)"/>
      <w:lvlJc w:val="left"/>
      <w:pPr>
        <w:ind w:left="3570" w:hanging="420"/>
      </w:pPr>
      <w:rPr>
        <w:rFonts w:cs="Times New Roman"/>
      </w:rPr>
    </w:lvl>
    <w:lvl w:ilvl="8" w:tplc="0409001B" w:tentative="1">
      <w:start w:val="1"/>
      <w:numFmt w:val="lowerRoman"/>
      <w:lvlText w:val="%9."/>
      <w:lvlJc w:val="right"/>
      <w:pPr>
        <w:ind w:left="3990" w:hanging="420"/>
      </w:pPr>
      <w:rPr>
        <w:rFonts w:cs="Times New Roman"/>
      </w:rPr>
    </w:lvl>
  </w:abstractNum>
  <w:abstractNum w:abstractNumId="1">
    <w:nsid w:val="06F940C5"/>
    <w:multiLevelType w:val="hybridMultilevel"/>
    <w:tmpl w:val="826A9A98"/>
    <w:lvl w:ilvl="0" w:tplc="FF226A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DDD05EC"/>
    <w:multiLevelType w:val="hybridMultilevel"/>
    <w:tmpl w:val="9BC08752"/>
    <w:lvl w:ilvl="0" w:tplc="EB9434B6">
      <w:start w:val="1"/>
      <w:numFmt w:val="bullet"/>
      <w:lvlText w:val=""/>
      <w:lvlJc w:val="left"/>
      <w:pPr>
        <w:tabs>
          <w:tab w:val="num" w:pos="720"/>
        </w:tabs>
        <w:ind w:left="720" w:hanging="360"/>
      </w:pPr>
      <w:rPr>
        <w:rFonts w:ascii="Wingdings" w:hAnsi="Wingdings" w:hint="default"/>
      </w:rPr>
    </w:lvl>
    <w:lvl w:ilvl="1" w:tplc="AD9AA30C" w:tentative="1">
      <w:start w:val="1"/>
      <w:numFmt w:val="bullet"/>
      <w:lvlText w:val=""/>
      <w:lvlJc w:val="left"/>
      <w:pPr>
        <w:tabs>
          <w:tab w:val="num" w:pos="1440"/>
        </w:tabs>
        <w:ind w:left="1440" w:hanging="360"/>
      </w:pPr>
      <w:rPr>
        <w:rFonts w:ascii="Wingdings" w:hAnsi="Wingdings" w:hint="default"/>
      </w:rPr>
    </w:lvl>
    <w:lvl w:ilvl="2" w:tplc="9956F15E" w:tentative="1">
      <w:start w:val="1"/>
      <w:numFmt w:val="bullet"/>
      <w:lvlText w:val=""/>
      <w:lvlJc w:val="left"/>
      <w:pPr>
        <w:tabs>
          <w:tab w:val="num" w:pos="2160"/>
        </w:tabs>
        <w:ind w:left="2160" w:hanging="360"/>
      </w:pPr>
      <w:rPr>
        <w:rFonts w:ascii="Wingdings" w:hAnsi="Wingdings" w:hint="default"/>
      </w:rPr>
    </w:lvl>
    <w:lvl w:ilvl="3" w:tplc="6E1EEA4C" w:tentative="1">
      <w:start w:val="1"/>
      <w:numFmt w:val="bullet"/>
      <w:lvlText w:val=""/>
      <w:lvlJc w:val="left"/>
      <w:pPr>
        <w:tabs>
          <w:tab w:val="num" w:pos="2880"/>
        </w:tabs>
        <w:ind w:left="2880" w:hanging="360"/>
      </w:pPr>
      <w:rPr>
        <w:rFonts w:ascii="Wingdings" w:hAnsi="Wingdings" w:hint="default"/>
      </w:rPr>
    </w:lvl>
    <w:lvl w:ilvl="4" w:tplc="032886D4" w:tentative="1">
      <w:start w:val="1"/>
      <w:numFmt w:val="bullet"/>
      <w:lvlText w:val=""/>
      <w:lvlJc w:val="left"/>
      <w:pPr>
        <w:tabs>
          <w:tab w:val="num" w:pos="3600"/>
        </w:tabs>
        <w:ind w:left="3600" w:hanging="360"/>
      </w:pPr>
      <w:rPr>
        <w:rFonts w:ascii="Wingdings" w:hAnsi="Wingdings" w:hint="default"/>
      </w:rPr>
    </w:lvl>
    <w:lvl w:ilvl="5" w:tplc="1C68039C" w:tentative="1">
      <w:start w:val="1"/>
      <w:numFmt w:val="bullet"/>
      <w:lvlText w:val=""/>
      <w:lvlJc w:val="left"/>
      <w:pPr>
        <w:tabs>
          <w:tab w:val="num" w:pos="4320"/>
        </w:tabs>
        <w:ind w:left="4320" w:hanging="360"/>
      </w:pPr>
      <w:rPr>
        <w:rFonts w:ascii="Wingdings" w:hAnsi="Wingdings" w:hint="default"/>
      </w:rPr>
    </w:lvl>
    <w:lvl w:ilvl="6" w:tplc="D494E620" w:tentative="1">
      <w:start w:val="1"/>
      <w:numFmt w:val="bullet"/>
      <w:lvlText w:val=""/>
      <w:lvlJc w:val="left"/>
      <w:pPr>
        <w:tabs>
          <w:tab w:val="num" w:pos="5040"/>
        </w:tabs>
        <w:ind w:left="5040" w:hanging="360"/>
      </w:pPr>
      <w:rPr>
        <w:rFonts w:ascii="Wingdings" w:hAnsi="Wingdings" w:hint="default"/>
      </w:rPr>
    </w:lvl>
    <w:lvl w:ilvl="7" w:tplc="03181962" w:tentative="1">
      <w:start w:val="1"/>
      <w:numFmt w:val="bullet"/>
      <w:lvlText w:val=""/>
      <w:lvlJc w:val="left"/>
      <w:pPr>
        <w:tabs>
          <w:tab w:val="num" w:pos="5760"/>
        </w:tabs>
        <w:ind w:left="5760" w:hanging="360"/>
      </w:pPr>
      <w:rPr>
        <w:rFonts w:ascii="Wingdings" w:hAnsi="Wingdings" w:hint="default"/>
      </w:rPr>
    </w:lvl>
    <w:lvl w:ilvl="8" w:tplc="38823B74" w:tentative="1">
      <w:start w:val="1"/>
      <w:numFmt w:val="bullet"/>
      <w:lvlText w:val=""/>
      <w:lvlJc w:val="left"/>
      <w:pPr>
        <w:tabs>
          <w:tab w:val="num" w:pos="6480"/>
        </w:tabs>
        <w:ind w:left="6480" w:hanging="360"/>
      </w:pPr>
      <w:rPr>
        <w:rFonts w:ascii="Wingdings" w:hAnsi="Wingdings" w:hint="default"/>
      </w:rPr>
    </w:lvl>
  </w:abstractNum>
  <w:abstractNum w:abstractNumId="3">
    <w:nsid w:val="20CE3DF1"/>
    <w:multiLevelType w:val="hybridMultilevel"/>
    <w:tmpl w:val="1E843088"/>
    <w:lvl w:ilvl="0" w:tplc="511653EE">
      <w:start w:val="1"/>
      <w:numFmt w:val="bullet"/>
      <w:lvlText w:val=""/>
      <w:lvlJc w:val="left"/>
      <w:pPr>
        <w:tabs>
          <w:tab w:val="num" w:pos="720"/>
        </w:tabs>
        <w:ind w:left="720" w:hanging="360"/>
      </w:pPr>
      <w:rPr>
        <w:rFonts w:ascii="Wingdings 2" w:hAnsi="Wingdings 2" w:hint="default"/>
      </w:rPr>
    </w:lvl>
    <w:lvl w:ilvl="1" w:tplc="615C8CC8" w:tentative="1">
      <w:start w:val="1"/>
      <w:numFmt w:val="bullet"/>
      <w:lvlText w:val=""/>
      <w:lvlJc w:val="left"/>
      <w:pPr>
        <w:tabs>
          <w:tab w:val="num" w:pos="1440"/>
        </w:tabs>
        <w:ind w:left="1440" w:hanging="360"/>
      </w:pPr>
      <w:rPr>
        <w:rFonts w:ascii="Wingdings 2" w:hAnsi="Wingdings 2" w:hint="default"/>
      </w:rPr>
    </w:lvl>
    <w:lvl w:ilvl="2" w:tplc="68226234" w:tentative="1">
      <w:start w:val="1"/>
      <w:numFmt w:val="bullet"/>
      <w:lvlText w:val=""/>
      <w:lvlJc w:val="left"/>
      <w:pPr>
        <w:tabs>
          <w:tab w:val="num" w:pos="2160"/>
        </w:tabs>
        <w:ind w:left="2160" w:hanging="360"/>
      </w:pPr>
      <w:rPr>
        <w:rFonts w:ascii="Wingdings 2" w:hAnsi="Wingdings 2" w:hint="default"/>
      </w:rPr>
    </w:lvl>
    <w:lvl w:ilvl="3" w:tplc="C628AA20" w:tentative="1">
      <w:start w:val="1"/>
      <w:numFmt w:val="bullet"/>
      <w:lvlText w:val=""/>
      <w:lvlJc w:val="left"/>
      <w:pPr>
        <w:tabs>
          <w:tab w:val="num" w:pos="2880"/>
        </w:tabs>
        <w:ind w:left="2880" w:hanging="360"/>
      </w:pPr>
      <w:rPr>
        <w:rFonts w:ascii="Wingdings 2" w:hAnsi="Wingdings 2" w:hint="default"/>
      </w:rPr>
    </w:lvl>
    <w:lvl w:ilvl="4" w:tplc="0BE6BA46" w:tentative="1">
      <w:start w:val="1"/>
      <w:numFmt w:val="bullet"/>
      <w:lvlText w:val=""/>
      <w:lvlJc w:val="left"/>
      <w:pPr>
        <w:tabs>
          <w:tab w:val="num" w:pos="3600"/>
        </w:tabs>
        <w:ind w:left="3600" w:hanging="360"/>
      </w:pPr>
      <w:rPr>
        <w:rFonts w:ascii="Wingdings 2" w:hAnsi="Wingdings 2" w:hint="default"/>
      </w:rPr>
    </w:lvl>
    <w:lvl w:ilvl="5" w:tplc="83CEDFE0" w:tentative="1">
      <w:start w:val="1"/>
      <w:numFmt w:val="bullet"/>
      <w:lvlText w:val=""/>
      <w:lvlJc w:val="left"/>
      <w:pPr>
        <w:tabs>
          <w:tab w:val="num" w:pos="4320"/>
        </w:tabs>
        <w:ind w:left="4320" w:hanging="360"/>
      </w:pPr>
      <w:rPr>
        <w:rFonts w:ascii="Wingdings 2" w:hAnsi="Wingdings 2" w:hint="default"/>
      </w:rPr>
    </w:lvl>
    <w:lvl w:ilvl="6" w:tplc="404AE6CA" w:tentative="1">
      <w:start w:val="1"/>
      <w:numFmt w:val="bullet"/>
      <w:lvlText w:val=""/>
      <w:lvlJc w:val="left"/>
      <w:pPr>
        <w:tabs>
          <w:tab w:val="num" w:pos="5040"/>
        </w:tabs>
        <w:ind w:left="5040" w:hanging="360"/>
      </w:pPr>
      <w:rPr>
        <w:rFonts w:ascii="Wingdings 2" w:hAnsi="Wingdings 2" w:hint="default"/>
      </w:rPr>
    </w:lvl>
    <w:lvl w:ilvl="7" w:tplc="6FC8E14C" w:tentative="1">
      <w:start w:val="1"/>
      <w:numFmt w:val="bullet"/>
      <w:lvlText w:val=""/>
      <w:lvlJc w:val="left"/>
      <w:pPr>
        <w:tabs>
          <w:tab w:val="num" w:pos="5760"/>
        </w:tabs>
        <w:ind w:left="5760" w:hanging="360"/>
      </w:pPr>
      <w:rPr>
        <w:rFonts w:ascii="Wingdings 2" w:hAnsi="Wingdings 2" w:hint="default"/>
      </w:rPr>
    </w:lvl>
    <w:lvl w:ilvl="8" w:tplc="AF62E5BC" w:tentative="1">
      <w:start w:val="1"/>
      <w:numFmt w:val="bullet"/>
      <w:lvlText w:val=""/>
      <w:lvlJc w:val="left"/>
      <w:pPr>
        <w:tabs>
          <w:tab w:val="num" w:pos="6480"/>
        </w:tabs>
        <w:ind w:left="6480" w:hanging="360"/>
      </w:pPr>
      <w:rPr>
        <w:rFonts w:ascii="Wingdings 2" w:hAnsi="Wingdings 2" w:hint="default"/>
      </w:rPr>
    </w:lvl>
  </w:abstractNum>
  <w:abstractNum w:abstractNumId="4">
    <w:nsid w:val="2D9971DB"/>
    <w:multiLevelType w:val="hybridMultilevel"/>
    <w:tmpl w:val="D5FA7E26"/>
    <w:lvl w:ilvl="0" w:tplc="D4D0CD1A">
      <w:start w:val="1"/>
      <w:numFmt w:val="decimal"/>
      <w:lvlText w:val="（%1）"/>
      <w:lvlJc w:val="left"/>
      <w:pPr>
        <w:ind w:left="1003" w:hanging="7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5">
    <w:nsid w:val="2EFE0DD5"/>
    <w:multiLevelType w:val="hybridMultilevel"/>
    <w:tmpl w:val="AF40CC68"/>
    <w:lvl w:ilvl="0" w:tplc="50C28978">
      <w:start w:val="1"/>
      <w:numFmt w:val="bullet"/>
      <w:lvlText w:val=""/>
      <w:lvlJc w:val="left"/>
      <w:pPr>
        <w:tabs>
          <w:tab w:val="num" w:pos="720"/>
        </w:tabs>
        <w:ind w:left="720" w:hanging="360"/>
      </w:pPr>
      <w:rPr>
        <w:rFonts w:ascii="Wingdings" w:hAnsi="Wingdings" w:hint="default"/>
      </w:rPr>
    </w:lvl>
    <w:lvl w:ilvl="1" w:tplc="69E8751A" w:tentative="1">
      <w:start w:val="1"/>
      <w:numFmt w:val="bullet"/>
      <w:lvlText w:val=""/>
      <w:lvlJc w:val="left"/>
      <w:pPr>
        <w:tabs>
          <w:tab w:val="num" w:pos="1440"/>
        </w:tabs>
        <w:ind w:left="1440" w:hanging="360"/>
      </w:pPr>
      <w:rPr>
        <w:rFonts w:ascii="Wingdings" w:hAnsi="Wingdings" w:hint="default"/>
      </w:rPr>
    </w:lvl>
    <w:lvl w:ilvl="2" w:tplc="E402CAA2" w:tentative="1">
      <w:start w:val="1"/>
      <w:numFmt w:val="bullet"/>
      <w:lvlText w:val=""/>
      <w:lvlJc w:val="left"/>
      <w:pPr>
        <w:tabs>
          <w:tab w:val="num" w:pos="2160"/>
        </w:tabs>
        <w:ind w:left="2160" w:hanging="360"/>
      </w:pPr>
      <w:rPr>
        <w:rFonts w:ascii="Wingdings" w:hAnsi="Wingdings" w:hint="default"/>
      </w:rPr>
    </w:lvl>
    <w:lvl w:ilvl="3" w:tplc="580C60E4" w:tentative="1">
      <w:start w:val="1"/>
      <w:numFmt w:val="bullet"/>
      <w:lvlText w:val=""/>
      <w:lvlJc w:val="left"/>
      <w:pPr>
        <w:tabs>
          <w:tab w:val="num" w:pos="2880"/>
        </w:tabs>
        <w:ind w:left="2880" w:hanging="360"/>
      </w:pPr>
      <w:rPr>
        <w:rFonts w:ascii="Wingdings" w:hAnsi="Wingdings" w:hint="default"/>
      </w:rPr>
    </w:lvl>
    <w:lvl w:ilvl="4" w:tplc="5E2C450C" w:tentative="1">
      <w:start w:val="1"/>
      <w:numFmt w:val="bullet"/>
      <w:lvlText w:val=""/>
      <w:lvlJc w:val="left"/>
      <w:pPr>
        <w:tabs>
          <w:tab w:val="num" w:pos="3600"/>
        </w:tabs>
        <w:ind w:left="3600" w:hanging="360"/>
      </w:pPr>
      <w:rPr>
        <w:rFonts w:ascii="Wingdings" w:hAnsi="Wingdings" w:hint="default"/>
      </w:rPr>
    </w:lvl>
    <w:lvl w:ilvl="5" w:tplc="6B003DB2" w:tentative="1">
      <w:start w:val="1"/>
      <w:numFmt w:val="bullet"/>
      <w:lvlText w:val=""/>
      <w:lvlJc w:val="left"/>
      <w:pPr>
        <w:tabs>
          <w:tab w:val="num" w:pos="4320"/>
        </w:tabs>
        <w:ind w:left="4320" w:hanging="360"/>
      </w:pPr>
      <w:rPr>
        <w:rFonts w:ascii="Wingdings" w:hAnsi="Wingdings" w:hint="default"/>
      </w:rPr>
    </w:lvl>
    <w:lvl w:ilvl="6" w:tplc="2C261C80" w:tentative="1">
      <w:start w:val="1"/>
      <w:numFmt w:val="bullet"/>
      <w:lvlText w:val=""/>
      <w:lvlJc w:val="left"/>
      <w:pPr>
        <w:tabs>
          <w:tab w:val="num" w:pos="5040"/>
        </w:tabs>
        <w:ind w:left="5040" w:hanging="360"/>
      </w:pPr>
      <w:rPr>
        <w:rFonts w:ascii="Wingdings" w:hAnsi="Wingdings" w:hint="default"/>
      </w:rPr>
    </w:lvl>
    <w:lvl w:ilvl="7" w:tplc="AA9EE24A" w:tentative="1">
      <w:start w:val="1"/>
      <w:numFmt w:val="bullet"/>
      <w:lvlText w:val=""/>
      <w:lvlJc w:val="left"/>
      <w:pPr>
        <w:tabs>
          <w:tab w:val="num" w:pos="5760"/>
        </w:tabs>
        <w:ind w:left="5760" w:hanging="360"/>
      </w:pPr>
      <w:rPr>
        <w:rFonts w:ascii="Wingdings" w:hAnsi="Wingdings" w:hint="default"/>
      </w:rPr>
    </w:lvl>
    <w:lvl w:ilvl="8" w:tplc="E7EE347A" w:tentative="1">
      <w:start w:val="1"/>
      <w:numFmt w:val="bullet"/>
      <w:lvlText w:val=""/>
      <w:lvlJc w:val="left"/>
      <w:pPr>
        <w:tabs>
          <w:tab w:val="num" w:pos="6480"/>
        </w:tabs>
        <w:ind w:left="6480" w:hanging="360"/>
      </w:pPr>
      <w:rPr>
        <w:rFonts w:ascii="Wingdings" w:hAnsi="Wingdings" w:hint="default"/>
      </w:rPr>
    </w:lvl>
  </w:abstractNum>
  <w:abstractNum w:abstractNumId="6">
    <w:nsid w:val="33F62A5F"/>
    <w:multiLevelType w:val="hybridMultilevel"/>
    <w:tmpl w:val="795E96A4"/>
    <w:lvl w:ilvl="0" w:tplc="BC22D32A">
      <w:start w:val="1"/>
      <w:numFmt w:val="bullet"/>
      <w:lvlText w:val=""/>
      <w:lvlJc w:val="left"/>
      <w:pPr>
        <w:tabs>
          <w:tab w:val="num" w:pos="720"/>
        </w:tabs>
        <w:ind w:left="720" w:hanging="360"/>
      </w:pPr>
      <w:rPr>
        <w:rFonts w:ascii="Wingdings" w:hAnsi="Wingdings" w:hint="default"/>
      </w:rPr>
    </w:lvl>
    <w:lvl w:ilvl="1" w:tplc="A7004BA8" w:tentative="1">
      <w:start w:val="1"/>
      <w:numFmt w:val="bullet"/>
      <w:lvlText w:val=""/>
      <w:lvlJc w:val="left"/>
      <w:pPr>
        <w:tabs>
          <w:tab w:val="num" w:pos="1440"/>
        </w:tabs>
        <w:ind w:left="1440" w:hanging="360"/>
      </w:pPr>
      <w:rPr>
        <w:rFonts w:ascii="Wingdings" w:hAnsi="Wingdings" w:hint="default"/>
      </w:rPr>
    </w:lvl>
    <w:lvl w:ilvl="2" w:tplc="CEC2758E" w:tentative="1">
      <w:start w:val="1"/>
      <w:numFmt w:val="bullet"/>
      <w:lvlText w:val=""/>
      <w:lvlJc w:val="left"/>
      <w:pPr>
        <w:tabs>
          <w:tab w:val="num" w:pos="2160"/>
        </w:tabs>
        <w:ind w:left="2160" w:hanging="360"/>
      </w:pPr>
      <w:rPr>
        <w:rFonts w:ascii="Wingdings" w:hAnsi="Wingdings" w:hint="default"/>
      </w:rPr>
    </w:lvl>
    <w:lvl w:ilvl="3" w:tplc="60309738" w:tentative="1">
      <w:start w:val="1"/>
      <w:numFmt w:val="bullet"/>
      <w:lvlText w:val=""/>
      <w:lvlJc w:val="left"/>
      <w:pPr>
        <w:tabs>
          <w:tab w:val="num" w:pos="2880"/>
        </w:tabs>
        <w:ind w:left="2880" w:hanging="360"/>
      </w:pPr>
      <w:rPr>
        <w:rFonts w:ascii="Wingdings" w:hAnsi="Wingdings" w:hint="default"/>
      </w:rPr>
    </w:lvl>
    <w:lvl w:ilvl="4" w:tplc="A7388DB4" w:tentative="1">
      <w:start w:val="1"/>
      <w:numFmt w:val="bullet"/>
      <w:lvlText w:val=""/>
      <w:lvlJc w:val="left"/>
      <w:pPr>
        <w:tabs>
          <w:tab w:val="num" w:pos="3600"/>
        </w:tabs>
        <w:ind w:left="3600" w:hanging="360"/>
      </w:pPr>
      <w:rPr>
        <w:rFonts w:ascii="Wingdings" w:hAnsi="Wingdings" w:hint="default"/>
      </w:rPr>
    </w:lvl>
    <w:lvl w:ilvl="5" w:tplc="9BFA6368" w:tentative="1">
      <w:start w:val="1"/>
      <w:numFmt w:val="bullet"/>
      <w:lvlText w:val=""/>
      <w:lvlJc w:val="left"/>
      <w:pPr>
        <w:tabs>
          <w:tab w:val="num" w:pos="4320"/>
        </w:tabs>
        <w:ind w:left="4320" w:hanging="360"/>
      </w:pPr>
      <w:rPr>
        <w:rFonts w:ascii="Wingdings" w:hAnsi="Wingdings" w:hint="default"/>
      </w:rPr>
    </w:lvl>
    <w:lvl w:ilvl="6" w:tplc="FA8EABDA" w:tentative="1">
      <w:start w:val="1"/>
      <w:numFmt w:val="bullet"/>
      <w:lvlText w:val=""/>
      <w:lvlJc w:val="left"/>
      <w:pPr>
        <w:tabs>
          <w:tab w:val="num" w:pos="5040"/>
        </w:tabs>
        <w:ind w:left="5040" w:hanging="360"/>
      </w:pPr>
      <w:rPr>
        <w:rFonts w:ascii="Wingdings" w:hAnsi="Wingdings" w:hint="default"/>
      </w:rPr>
    </w:lvl>
    <w:lvl w:ilvl="7" w:tplc="7ACC86D6" w:tentative="1">
      <w:start w:val="1"/>
      <w:numFmt w:val="bullet"/>
      <w:lvlText w:val=""/>
      <w:lvlJc w:val="left"/>
      <w:pPr>
        <w:tabs>
          <w:tab w:val="num" w:pos="5760"/>
        </w:tabs>
        <w:ind w:left="5760" w:hanging="360"/>
      </w:pPr>
      <w:rPr>
        <w:rFonts w:ascii="Wingdings" w:hAnsi="Wingdings" w:hint="default"/>
      </w:rPr>
    </w:lvl>
    <w:lvl w:ilvl="8" w:tplc="2102CEAE" w:tentative="1">
      <w:start w:val="1"/>
      <w:numFmt w:val="bullet"/>
      <w:lvlText w:val=""/>
      <w:lvlJc w:val="left"/>
      <w:pPr>
        <w:tabs>
          <w:tab w:val="num" w:pos="6480"/>
        </w:tabs>
        <w:ind w:left="6480" w:hanging="360"/>
      </w:pPr>
      <w:rPr>
        <w:rFonts w:ascii="Wingdings" w:hAnsi="Wingdings" w:hint="default"/>
      </w:rPr>
    </w:lvl>
  </w:abstractNum>
  <w:abstractNum w:abstractNumId="7">
    <w:nsid w:val="3C717FD8"/>
    <w:multiLevelType w:val="hybridMultilevel"/>
    <w:tmpl w:val="901AB30E"/>
    <w:lvl w:ilvl="0" w:tplc="5F9C54D2">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3D774930"/>
    <w:multiLevelType w:val="hybridMultilevel"/>
    <w:tmpl w:val="D58035CC"/>
    <w:lvl w:ilvl="0" w:tplc="72DA858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409E2113"/>
    <w:multiLevelType w:val="hybridMultilevel"/>
    <w:tmpl w:val="ABEC22D0"/>
    <w:lvl w:ilvl="0" w:tplc="48123F24">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527EF5"/>
    <w:multiLevelType w:val="hybridMultilevel"/>
    <w:tmpl w:val="E8FE0A0C"/>
    <w:lvl w:ilvl="0" w:tplc="05DC132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603D82"/>
    <w:multiLevelType w:val="hybridMultilevel"/>
    <w:tmpl w:val="B2806A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7643C0"/>
    <w:multiLevelType w:val="hybridMultilevel"/>
    <w:tmpl w:val="4656E140"/>
    <w:lvl w:ilvl="0" w:tplc="840426E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990769"/>
    <w:multiLevelType w:val="hybridMultilevel"/>
    <w:tmpl w:val="F058F2D0"/>
    <w:lvl w:ilvl="0" w:tplc="94B08E34">
      <w:start w:val="1"/>
      <w:numFmt w:val="bullet"/>
      <w:lvlText w:val=""/>
      <w:lvlJc w:val="left"/>
      <w:pPr>
        <w:tabs>
          <w:tab w:val="num" w:pos="720"/>
        </w:tabs>
        <w:ind w:left="720" w:hanging="360"/>
      </w:pPr>
      <w:rPr>
        <w:rFonts w:ascii="Wingdings 2" w:hAnsi="Wingdings 2" w:hint="default"/>
      </w:rPr>
    </w:lvl>
    <w:lvl w:ilvl="1" w:tplc="E86AC522" w:tentative="1">
      <w:start w:val="1"/>
      <w:numFmt w:val="bullet"/>
      <w:lvlText w:val=""/>
      <w:lvlJc w:val="left"/>
      <w:pPr>
        <w:tabs>
          <w:tab w:val="num" w:pos="1440"/>
        </w:tabs>
        <w:ind w:left="1440" w:hanging="360"/>
      </w:pPr>
      <w:rPr>
        <w:rFonts w:ascii="Wingdings 2" w:hAnsi="Wingdings 2" w:hint="default"/>
      </w:rPr>
    </w:lvl>
    <w:lvl w:ilvl="2" w:tplc="5E487CD0" w:tentative="1">
      <w:start w:val="1"/>
      <w:numFmt w:val="bullet"/>
      <w:lvlText w:val=""/>
      <w:lvlJc w:val="left"/>
      <w:pPr>
        <w:tabs>
          <w:tab w:val="num" w:pos="2160"/>
        </w:tabs>
        <w:ind w:left="2160" w:hanging="360"/>
      </w:pPr>
      <w:rPr>
        <w:rFonts w:ascii="Wingdings 2" w:hAnsi="Wingdings 2" w:hint="default"/>
      </w:rPr>
    </w:lvl>
    <w:lvl w:ilvl="3" w:tplc="C2A4A56C" w:tentative="1">
      <w:start w:val="1"/>
      <w:numFmt w:val="bullet"/>
      <w:lvlText w:val=""/>
      <w:lvlJc w:val="left"/>
      <w:pPr>
        <w:tabs>
          <w:tab w:val="num" w:pos="2880"/>
        </w:tabs>
        <w:ind w:left="2880" w:hanging="360"/>
      </w:pPr>
      <w:rPr>
        <w:rFonts w:ascii="Wingdings 2" w:hAnsi="Wingdings 2" w:hint="default"/>
      </w:rPr>
    </w:lvl>
    <w:lvl w:ilvl="4" w:tplc="90DE16FC" w:tentative="1">
      <w:start w:val="1"/>
      <w:numFmt w:val="bullet"/>
      <w:lvlText w:val=""/>
      <w:lvlJc w:val="left"/>
      <w:pPr>
        <w:tabs>
          <w:tab w:val="num" w:pos="3600"/>
        </w:tabs>
        <w:ind w:left="3600" w:hanging="360"/>
      </w:pPr>
      <w:rPr>
        <w:rFonts w:ascii="Wingdings 2" w:hAnsi="Wingdings 2" w:hint="default"/>
      </w:rPr>
    </w:lvl>
    <w:lvl w:ilvl="5" w:tplc="1D50FF88" w:tentative="1">
      <w:start w:val="1"/>
      <w:numFmt w:val="bullet"/>
      <w:lvlText w:val=""/>
      <w:lvlJc w:val="left"/>
      <w:pPr>
        <w:tabs>
          <w:tab w:val="num" w:pos="4320"/>
        </w:tabs>
        <w:ind w:left="4320" w:hanging="360"/>
      </w:pPr>
      <w:rPr>
        <w:rFonts w:ascii="Wingdings 2" w:hAnsi="Wingdings 2" w:hint="default"/>
      </w:rPr>
    </w:lvl>
    <w:lvl w:ilvl="6" w:tplc="B3400EF8" w:tentative="1">
      <w:start w:val="1"/>
      <w:numFmt w:val="bullet"/>
      <w:lvlText w:val=""/>
      <w:lvlJc w:val="left"/>
      <w:pPr>
        <w:tabs>
          <w:tab w:val="num" w:pos="5040"/>
        </w:tabs>
        <w:ind w:left="5040" w:hanging="360"/>
      </w:pPr>
      <w:rPr>
        <w:rFonts w:ascii="Wingdings 2" w:hAnsi="Wingdings 2" w:hint="default"/>
      </w:rPr>
    </w:lvl>
    <w:lvl w:ilvl="7" w:tplc="8C34149A" w:tentative="1">
      <w:start w:val="1"/>
      <w:numFmt w:val="bullet"/>
      <w:lvlText w:val=""/>
      <w:lvlJc w:val="left"/>
      <w:pPr>
        <w:tabs>
          <w:tab w:val="num" w:pos="5760"/>
        </w:tabs>
        <w:ind w:left="5760" w:hanging="360"/>
      </w:pPr>
      <w:rPr>
        <w:rFonts w:ascii="Wingdings 2" w:hAnsi="Wingdings 2" w:hint="default"/>
      </w:rPr>
    </w:lvl>
    <w:lvl w:ilvl="8" w:tplc="BCB04FA8" w:tentative="1">
      <w:start w:val="1"/>
      <w:numFmt w:val="bullet"/>
      <w:lvlText w:val=""/>
      <w:lvlJc w:val="left"/>
      <w:pPr>
        <w:tabs>
          <w:tab w:val="num" w:pos="6480"/>
        </w:tabs>
        <w:ind w:left="6480" w:hanging="360"/>
      </w:pPr>
      <w:rPr>
        <w:rFonts w:ascii="Wingdings 2" w:hAnsi="Wingdings 2" w:hint="default"/>
      </w:rPr>
    </w:lvl>
  </w:abstractNum>
  <w:abstractNum w:abstractNumId="14">
    <w:nsid w:val="4F0C3F6B"/>
    <w:multiLevelType w:val="multilevel"/>
    <w:tmpl w:val="649C3424"/>
    <w:lvl w:ilvl="0">
      <w:start w:val="1"/>
      <w:numFmt w:val="decimal"/>
      <w:lvlText w:val="%1"/>
      <w:lvlJc w:val="left"/>
      <w:pPr>
        <w:ind w:left="390" w:hanging="390"/>
      </w:pPr>
      <w:rPr>
        <w:rFonts w:hint="default"/>
      </w:rPr>
    </w:lvl>
    <w:lvl w:ilvl="1">
      <w:start w:val="5"/>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5">
    <w:nsid w:val="589473EA"/>
    <w:multiLevelType w:val="hybridMultilevel"/>
    <w:tmpl w:val="2EDC1B7C"/>
    <w:lvl w:ilvl="0" w:tplc="65B68F98">
      <w:start w:val="1"/>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68E30E98"/>
    <w:multiLevelType w:val="hybridMultilevel"/>
    <w:tmpl w:val="126AEED4"/>
    <w:lvl w:ilvl="0" w:tplc="EC6EF67E">
      <w:start w:val="1"/>
      <w:numFmt w:val="bullet"/>
      <w:lvlText w:val=""/>
      <w:lvlJc w:val="left"/>
      <w:pPr>
        <w:tabs>
          <w:tab w:val="num" w:pos="720"/>
        </w:tabs>
        <w:ind w:left="720" w:hanging="360"/>
      </w:pPr>
      <w:rPr>
        <w:rFonts w:ascii="Wingdings 2" w:hAnsi="Wingdings 2" w:hint="default"/>
      </w:rPr>
    </w:lvl>
    <w:lvl w:ilvl="1" w:tplc="00A07800" w:tentative="1">
      <w:start w:val="1"/>
      <w:numFmt w:val="bullet"/>
      <w:lvlText w:val=""/>
      <w:lvlJc w:val="left"/>
      <w:pPr>
        <w:tabs>
          <w:tab w:val="num" w:pos="1440"/>
        </w:tabs>
        <w:ind w:left="1440" w:hanging="360"/>
      </w:pPr>
      <w:rPr>
        <w:rFonts w:ascii="Wingdings 2" w:hAnsi="Wingdings 2" w:hint="default"/>
      </w:rPr>
    </w:lvl>
    <w:lvl w:ilvl="2" w:tplc="337EF440" w:tentative="1">
      <w:start w:val="1"/>
      <w:numFmt w:val="bullet"/>
      <w:lvlText w:val=""/>
      <w:lvlJc w:val="left"/>
      <w:pPr>
        <w:tabs>
          <w:tab w:val="num" w:pos="2160"/>
        </w:tabs>
        <w:ind w:left="2160" w:hanging="360"/>
      </w:pPr>
      <w:rPr>
        <w:rFonts w:ascii="Wingdings 2" w:hAnsi="Wingdings 2" w:hint="default"/>
      </w:rPr>
    </w:lvl>
    <w:lvl w:ilvl="3" w:tplc="03960C5C" w:tentative="1">
      <w:start w:val="1"/>
      <w:numFmt w:val="bullet"/>
      <w:lvlText w:val=""/>
      <w:lvlJc w:val="left"/>
      <w:pPr>
        <w:tabs>
          <w:tab w:val="num" w:pos="2880"/>
        </w:tabs>
        <w:ind w:left="2880" w:hanging="360"/>
      </w:pPr>
      <w:rPr>
        <w:rFonts w:ascii="Wingdings 2" w:hAnsi="Wingdings 2" w:hint="default"/>
      </w:rPr>
    </w:lvl>
    <w:lvl w:ilvl="4" w:tplc="95DEEF54" w:tentative="1">
      <w:start w:val="1"/>
      <w:numFmt w:val="bullet"/>
      <w:lvlText w:val=""/>
      <w:lvlJc w:val="left"/>
      <w:pPr>
        <w:tabs>
          <w:tab w:val="num" w:pos="3600"/>
        </w:tabs>
        <w:ind w:left="3600" w:hanging="360"/>
      </w:pPr>
      <w:rPr>
        <w:rFonts w:ascii="Wingdings 2" w:hAnsi="Wingdings 2" w:hint="default"/>
      </w:rPr>
    </w:lvl>
    <w:lvl w:ilvl="5" w:tplc="23249CBA" w:tentative="1">
      <w:start w:val="1"/>
      <w:numFmt w:val="bullet"/>
      <w:lvlText w:val=""/>
      <w:lvlJc w:val="left"/>
      <w:pPr>
        <w:tabs>
          <w:tab w:val="num" w:pos="4320"/>
        </w:tabs>
        <w:ind w:left="4320" w:hanging="360"/>
      </w:pPr>
      <w:rPr>
        <w:rFonts w:ascii="Wingdings 2" w:hAnsi="Wingdings 2" w:hint="default"/>
      </w:rPr>
    </w:lvl>
    <w:lvl w:ilvl="6" w:tplc="FF6C6A40" w:tentative="1">
      <w:start w:val="1"/>
      <w:numFmt w:val="bullet"/>
      <w:lvlText w:val=""/>
      <w:lvlJc w:val="left"/>
      <w:pPr>
        <w:tabs>
          <w:tab w:val="num" w:pos="5040"/>
        </w:tabs>
        <w:ind w:left="5040" w:hanging="360"/>
      </w:pPr>
      <w:rPr>
        <w:rFonts w:ascii="Wingdings 2" w:hAnsi="Wingdings 2" w:hint="default"/>
      </w:rPr>
    </w:lvl>
    <w:lvl w:ilvl="7" w:tplc="B0A4F526" w:tentative="1">
      <w:start w:val="1"/>
      <w:numFmt w:val="bullet"/>
      <w:lvlText w:val=""/>
      <w:lvlJc w:val="left"/>
      <w:pPr>
        <w:tabs>
          <w:tab w:val="num" w:pos="5760"/>
        </w:tabs>
        <w:ind w:left="5760" w:hanging="360"/>
      </w:pPr>
      <w:rPr>
        <w:rFonts w:ascii="Wingdings 2" w:hAnsi="Wingdings 2" w:hint="default"/>
      </w:rPr>
    </w:lvl>
    <w:lvl w:ilvl="8" w:tplc="4560DA68" w:tentative="1">
      <w:start w:val="1"/>
      <w:numFmt w:val="bullet"/>
      <w:lvlText w:val=""/>
      <w:lvlJc w:val="left"/>
      <w:pPr>
        <w:tabs>
          <w:tab w:val="num" w:pos="6480"/>
        </w:tabs>
        <w:ind w:left="6480" w:hanging="360"/>
      </w:pPr>
      <w:rPr>
        <w:rFonts w:ascii="Wingdings 2" w:hAnsi="Wingdings 2" w:hint="default"/>
      </w:rPr>
    </w:lvl>
  </w:abstractNum>
  <w:abstractNum w:abstractNumId="17">
    <w:nsid w:val="6FC368FD"/>
    <w:multiLevelType w:val="hybridMultilevel"/>
    <w:tmpl w:val="BDBA1DC2"/>
    <w:lvl w:ilvl="0" w:tplc="758ABFB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4EC5F0C"/>
    <w:multiLevelType w:val="hybridMultilevel"/>
    <w:tmpl w:val="B7EED766"/>
    <w:lvl w:ilvl="0" w:tplc="F72E33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3F317D"/>
    <w:multiLevelType w:val="hybridMultilevel"/>
    <w:tmpl w:val="9A9028D8"/>
    <w:lvl w:ilvl="0" w:tplc="C0CCDDA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8AC285F"/>
    <w:multiLevelType w:val="hybridMultilevel"/>
    <w:tmpl w:val="AAA898BC"/>
    <w:lvl w:ilvl="0" w:tplc="82E886E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98250B7"/>
    <w:multiLevelType w:val="hybridMultilevel"/>
    <w:tmpl w:val="863A0716"/>
    <w:lvl w:ilvl="0" w:tplc="16587A78">
      <w:start w:val="1"/>
      <w:numFmt w:val="bullet"/>
      <w:lvlText w:val=""/>
      <w:lvlJc w:val="left"/>
      <w:pPr>
        <w:tabs>
          <w:tab w:val="num" w:pos="720"/>
        </w:tabs>
        <w:ind w:left="720" w:hanging="360"/>
      </w:pPr>
      <w:rPr>
        <w:rFonts w:ascii="Wingdings" w:hAnsi="Wingdings" w:hint="default"/>
      </w:rPr>
    </w:lvl>
    <w:lvl w:ilvl="1" w:tplc="E5EC2C5E" w:tentative="1">
      <w:start w:val="1"/>
      <w:numFmt w:val="bullet"/>
      <w:lvlText w:val=""/>
      <w:lvlJc w:val="left"/>
      <w:pPr>
        <w:tabs>
          <w:tab w:val="num" w:pos="1440"/>
        </w:tabs>
        <w:ind w:left="1440" w:hanging="360"/>
      </w:pPr>
      <w:rPr>
        <w:rFonts w:ascii="Wingdings" w:hAnsi="Wingdings" w:hint="default"/>
      </w:rPr>
    </w:lvl>
    <w:lvl w:ilvl="2" w:tplc="890C3228" w:tentative="1">
      <w:start w:val="1"/>
      <w:numFmt w:val="bullet"/>
      <w:lvlText w:val=""/>
      <w:lvlJc w:val="left"/>
      <w:pPr>
        <w:tabs>
          <w:tab w:val="num" w:pos="2160"/>
        </w:tabs>
        <w:ind w:left="2160" w:hanging="360"/>
      </w:pPr>
      <w:rPr>
        <w:rFonts w:ascii="Wingdings" w:hAnsi="Wingdings" w:hint="default"/>
      </w:rPr>
    </w:lvl>
    <w:lvl w:ilvl="3" w:tplc="9C9456EE" w:tentative="1">
      <w:start w:val="1"/>
      <w:numFmt w:val="bullet"/>
      <w:lvlText w:val=""/>
      <w:lvlJc w:val="left"/>
      <w:pPr>
        <w:tabs>
          <w:tab w:val="num" w:pos="2880"/>
        </w:tabs>
        <w:ind w:left="2880" w:hanging="360"/>
      </w:pPr>
      <w:rPr>
        <w:rFonts w:ascii="Wingdings" w:hAnsi="Wingdings" w:hint="default"/>
      </w:rPr>
    </w:lvl>
    <w:lvl w:ilvl="4" w:tplc="39363B1A" w:tentative="1">
      <w:start w:val="1"/>
      <w:numFmt w:val="bullet"/>
      <w:lvlText w:val=""/>
      <w:lvlJc w:val="left"/>
      <w:pPr>
        <w:tabs>
          <w:tab w:val="num" w:pos="3600"/>
        </w:tabs>
        <w:ind w:left="3600" w:hanging="360"/>
      </w:pPr>
      <w:rPr>
        <w:rFonts w:ascii="Wingdings" w:hAnsi="Wingdings" w:hint="default"/>
      </w:rPr>
    </w:lvl>
    <w:lvl w:ilvl="5" w:tplc="AEF0CF86" w:tentative="1">
      <w:start w:val="1"/>
      <w:numFmt w:val="bullet"/>
      <w:lvlText w:val=""/>
      <w:lvlJc w:val="left"/>
      <w:pPr>
        <w:tabs>
          <w:tab w:val="num" w:pos="4320"/>
        </w:tabs>
        <w:ind w:left="4320" w:hanging="360"/>
      </w:pPr>
      <w:rPr>
        <w:rFonts w:ascii="Wingdings" w:hAnsi="Wingdings" w:hint="default"/>
      </w:rPr>
    </w:lvl>
    <w:lvl w:ilvl="6" w:tplc="03680C86" w:tentative="1">
      <w:start w:val="1"/>
      <w:numFmt w:val="bullet"/>
      <w:lvlText w:val=""/>
      <w:lvlJc w:val="left"/>
      <w:pPr>
        <w:tabs>
          <w:tab w:val="num" w:pos="5040"/>
        </w:tabs>
        <w:ind w:left="5040" w:hanging="360"/>
      </w:pPr>
      <w:rPr>
        <w:rFonts w:ascii="Wingdings" w:hAnsi="Wingdings" w:hint="default"/>
      </w:rPr>
    </w:lvl>
    <w:lvl w:ilvl="7" w:tplc="BA20F36E" w:tentative="1">
      <w:start w:val="1"/>
      <w:numFmt w:val="bullet"/>
      <w:lvlText w:val=""/>
      <w:lvlJc w:val="left"/>
      <w:pPr>
        <w:tabs>
          <w:tab w:val="num" w:pos="5760"/>
        </w:tabs>
        <w:ind w:left="5760" w:hanging="360"/>
      </w:pPr>
      <w:rPr>
        <w:rFonts w:ascii="Wingdings" w:hAnsi="Wingdings" w:hint="default"/>
      </w:rPr>
    </w:lvl>
    <w:lvl w:ilvl="8" w:tplc="7E306C22"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8"/>
  </w:num>
  <w:num w:numId="3">
    <w:abstractNumId w:val="0"/>
  </w:num>
  <w:num w:numId="4">
    <w:abstractNumId w:val="7"/>
  </w:num>
  <w:num w:numId="5">
    <w:abstractNumId w:val="10"/>
  </w:num>
  <w:num w:numId="6">
    <w:abstractNumId w:val="11"/>
  </w:num>
  <w:num w:numId="7">
    <w:abstractNumId w:val="9"/>
  </w:num>
  <w:num w:numId="8">
    <w:abstractNumId w:val="1"/>
  </w:num>
  <w:num w:numId="9">
    <w:abstractNumId w:val="12"/>
  </w:num>
  <w:num w:numId="10">
    <w:abstractNumId w:val="17"/>
  </w:num>
  <w:num w:numId="11">
    <w:abstractNumId w:val="14"/>
  </w:num>
  <w:num w:numId="12">
    <w:abstractNumId w:val="18"/>
  </w:num>
  <w:num w:numId="13">
    <w:abstractNumId w:val="2"/>
  </w:num>
  <w:num w:numId="14">
    <w:abstractNumId w:val="21"/>
  </w:num>
  <w:num w:numId="15">
    <w:abstractNumId w:val="5"/>
  </w:num>
  <w:num w:numId="16">
    <w:abstractNumId w:val="6"/>
  </w:num>
  <w:num w:numId="17">
    <w:abstractNumId w:val="16"/>
  </w:num>
  <w:num w:numId="18">
    <w:abstractNumId w:val="13"/>
  </w:num>
  <w:num w:numId="19">
    <w:abstractNumId w:val="3"/>
  </w:num>
  <w:num w:numId="20">
    <w:abstractNumId w:val="20"/>
  </w:num>
  <w:num w:numId="21">
    <w:abstractNumId w:val="19"/>
  </w:num>
  <w:num w:numId="22">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cer">
    <w15:presenceInfo w15:providerId="None" w15:userId="acer"/>
  </w15:person>
  <w15:person w15:author="Administrator">
    <w15:presenceInfo w15:providerId="None" w15:userId="Administrato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trackRevision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7721"/>
    <w:rsid w:val="000012E8"/>
    <w:rsid w:val="0000415A"/>
    <w:rsid w:val="00010B2D"/>
    <w:rsid w:val="0002352E"/>
    <w:rsid w:val="00040851"/>
    <w:rsid w:val="00073C08"/>
    <w:rsid w:val="00086307"/>
    <w:rsid w:val="000874E2"/>
    <w:rsid w:val="00092676"/>
    <w:rsid w:val="00092EF2"/>
    <w:rsid w:val="00094429"/>
    <w:rsid w:val="000A4EA5"/>
    <w:rsid w:val="000A6532"/>
    <w:rsid w:val="000C2E45"/>
    <w:rsid w:val="000D35B8"/>
    <w:rsid w:val="000D44B4"/>
    <w:rsid w:val="000D4834"/>
    <w:rsid w:val="000E2A86"/>
    <w:rsid w:val="000E3490"/>
    <w:rsid w:val="000E61F0"/>
    <w:rsid w:val="000F7E80"/>
    <w:rsid w:val="00103D75"/>
    <w:rsid w:val="001125FE"/>
    <w:rsid w:val="00126659"/>
    <w:rsid w:val="00133C53"/>
    <w:rsid w:val="0013591A"/>
    <w:rsid w:val="00140D10"/>
    <w:rsid w:val="001443B6"/>
    <w:rsid w:val="001475E6"/>
    <w:rsid w:val="001578E7"/>
    <w:rsid w:val="001649A0"/>
    <w:rsid w:val="00164D5B"/>
    <w:rsid w:val="00164EE0"/>
    <w:rsid w:val="00173C4F"/>
    <w:rsid w:val="00174699"/>
    <w:rsid w:val="00183F8F"/>
    <w:rsid w:val="0019799C"/>
    <w:rsid w:val="00197BD0"/>
    <w:rsid w:val="001D2032"/>
    <w:rsid w:val="001D6810"/>
    <w:rsid w:val="001E5926"/>
    <w:rsid w:val="001F3660"/>
    <w:rsid w:val="00201B41"/>
    <w:rsid w:val="002062F4"/>
    <w:rsid w:val="002164BC"/>
    <w:rsid w:val="00216B9A"/>
    <w:rsid w:val="00236BBA"/>
    <w:rsid w:val="00242A6D"/>
    <w:rsid w:val="00246DDB"/>
    <w:rsid w:val="00247F64"/>
    <w:rsid w:val="00251FE2"/>
    <w:rsid w:val="00254FAA"/>
    <w:rsid w:val="00261F28"/>
    <w:rsid w:val="002768A2"/>
    <w:rsid w:val="00280DF0"/>
    <w:rsid w:val="00281837"/>
    <w:rsid w:val="002A5FAB"/>
    <w:rsid w:val="002B42B4"/>
    <w:rsid w:val="002C4FD5"/>
    <w:rsid w:val="002E1A7C"/>
    <w:rsid w:val="002E79A0"/>
    <w:rsid w:val="002F3483"/>
    <w:rsid w:val="002F635C"/>
    <w:rsid w:val="002F7333"/>
    <w:rsid w:val="00302CD6"/>
    <w:rsid w:val="0030473F"/>
    <w:rsid w:val="00306C69"/>
    <w:rsid w:val="00311A7B"/>
    <w:rsid w:val="00320571"/>
    <w:rsid w:val="00326126"/>
    <w:rsid w:val="0034187F"/>
    <w:rsid w:val="003459BA"/>
    <w:rsid w:val="00355CEA"/>
    <w:rsid w:val="00357CE5"/>
    <w:rsid w:val="00364C1A"/>
    <w:rsid w:val="00375E62"/>
    <w:rsid w:val="00384FE7"/>
    <w:rsid w:val="00387F52"/>
    <w:rsid w:val="00397392"/>
    <w:rsid w:val="003A23E9"/>
    <w:rsid w:val="003B7731"/>
    <w:rsid w:val="003C089A"/>
    <w:rsid w:val="003D1C85"/>
    <w:rsid w:val="003D6F4F"/>
    <w:rsid w:val="003E3C8B"/>
    <w:rsid w:val="003E5AEA"/>
    <w:rsid w:val="003E7721"/>
    <w:rsid w:val="003F31B6"/>
    <w:rsid w:val="003F5C1F"/>
    <w:rsid w:val="00400477"/>
    <w:rsid w:val="00401CDC"/>
    <w:rsid w:val="00412793"/>
    <w:rsid w:val="00413130"/>
    <w:rsid w:val="00421AFE"/>
    <w:rsid w:val="004220A8"/>
    <w:rsid w:val="004358F8"/>
    <w:rsid w:val="004365B4"/>
    <w:rsid w:val="0044096B"/>
    <w:rsid w:val="00467603"/>
    <w:rsid w:val="004703AA"/>
    <w:rsid w:val="0047365A"/>
    <w:rsid w:val="0047368E"/>
    <w:rsid w:val="00483C64"/>
    <w:rsid w:val="0049278A"/>
    <w:rsid w:val="00496A4E"/>
    <w:rsid w:val="00496EB1"/>
    <w:rsid w:val="004A457F"/>
    <w:rsid w:val="004A6E10"/>
    <w:rsid w:val="004B1F44"/>
    <w:rsid w:val="004B2A7F"/>
    <w:rsid w:val="004B4FF3"/>
    <w:rsid w:val="004C36C2"/>
    <w:rsid w:val="004C4920"/>
    <w:rsid w:val="004C6A44"/>
    <w:rsid w:val="004C76D6"/>
    <w:rsid w:val="004D0C55"/>
    <w:rsid w:val="004D63B0"/>
    <w:rsid w:val="004D7BDF"/>
    <w:rsid w:val="004E6426"/>
    <w:rsid w:val="005072B0"/>
    <w:rsid w:val="00527204"/>
    <w:rsid w:val="00534A46"/>
    <w:rsid w:val="0054036A"/>
    <w:rsid w:val="00550307"/>
    <w:rsid w:val="0055610C"/>
    <w:rsid w:val="00562511"/>
    <w:rsid w:val="00587189"/>
    <w:rsid w:val="005923A6"/>
    <w:rsid w:val="005A13C9"/>
    <w:rsid w:val="005A5B88"/>
    <w:rsid w:val="005C2662"/>
    <w:rsid w:val="005C5547"/>
    <w:rsid w:val="005C7EAD"/>
    <w:rsid w:val="005D5FE3"/>
    <w:rsid w:val="005E0293"/>
    <w:rsid w:val="005E0782"/>
    <w:rsid w:val="005E49B1"/>
    <w:rsid w:val="005F01AC"/>
    <w:rsid w:val="00602ED7"/>
    <w:rsid w:val="00616663"/>
    <w:rsid w:val="00616874"/>
    <w:rsid w:val="00617BC5"/>
    <w:rsid w:val="006215CB"/>
    <w:rsid w:val="00633899"/>
    <w:rsid w:val="0063514B"/>
    <w:rsid w:val="00637F9C"/>
    <w:rsid w:val="00642784"/>
    <w:rsid w:val="00650F0D"/>
    <w:rsid w:val="00650FD8"/>
    <w:rsid w:val="00657042"/>
    <w:rsid w:val="006621F9"/>
    <w:rsid w:val="00673398"/>
    <w:rsid w:val="00675BA7"/>
    <w:rsid w:val="00681F7C"/>
    <w:rsid w:val="00687E66"/>
    <w:rsid w:val="00693E0C"/>
    <w:rsid w:val="006944EF"/>
    <w:rsid w:val="006B2813"/>
    <w:rsid w:val="006B7470"/>
    <w:rsid w:val="006E28EE"/>
    <w:rsid w:val="006E528A"/>
    <w:rsid w:val="006F1ADA"/>
    <w:rsid w:val="006F6299"/>
    <w:rsid w:val="00705EB2"/>
    <w:rsid w:val="00705FB9"/>
    <w:rsid w:val="007310C8"/>
    <w:rsid w:val="00732D56"/>
    <w:rsid w:val="00735A92"/>
    <w:rsid w:val="00741A29"/>
    <w:rsid w:val="007420F4"/>
    <w:rsid w:val="00743742"/>
    <w:rsid w:val="007604AB"/>
    <w:rsid w:val="00762D60"/>
    <w:rsid w:val="00766596"/>
    <w:rsid w:val="00766B14"/>
    <w:rsid w:val="00777EB3"/>
    <w:rsid w:val="00795E8D"/>
    <w:rsid w:val="007A5AAC"/>
    <w:rsid w:val="007A778B"/>
    <w:rsid w:val="007B0E84"/>
    <w:rsid w:val="007B2863"/>
    <w:rsid w:val="007B2F25"/>
    <w:rsid w:val="007B76D5"/>
    <w:rsid w:val="007C7D1A"/>
    <w:rsid w:val="007D2990"/>
    <w:rsid w:val="007D34AD"/>
    <w:rsid w:val="007D469B"/>
    <w:rsid w:val="007E16E8"/>
    <w:rsid w:val="007F26F1"/>
    <w:rsid w:val="007F4BA4"/>
    <w:rsid w:val="007F6D00"/>
    <w:rsid w:val="00804759"/>
    <w:rsid w:val="00817362"/>
    <w:rsid w:val="008210BB"/>
    <w:rsid w:val="00824B81"/>
    <w:rsid w:val="00835536"/>
    <w:rsid w:val="00847E8C"/>
    <w:rsid w:val="0085266D"/>
    <w:rsid w:val="00875984"/>
    <w:rsid w:val="008851E5"/>
    <w:rsid w:val="00893266"/>
    <w:rsid w:val="00893949"/>
    <w:rsid w:val="008A61AB"/>
    <w:rsid w:val="008A6831"/>
    <w:rsid w:val="008B6F7A"/>
    <w:rsid w:val="008C78FE"/>
    <w:rsid w:val="008D06E0"/>
    <w:rsid w:val="008D47B5"/>
    <w:rsid w:val="008E493F"/>
    <w:rsid w:val="008F3B49"/>
    <w:rsid w:val="0091441B"/>
    <w:rsid w:val="00914F87"/>
    <w:rsid w:val="00933940"/>
    <w:rsid w:val="00936BBA"/>
    <w:rsid w:val="00936CCE"/>
    <w:rsid w:val="00937332"/>
    <w:rsid w:val="009401D6"/>
    <w:rsid w:val="00944F91"/>
    <w:rsid w:val="0095445F"/>
    <w:rsid w:val="009564A5"/>
    <w:rsid w:val="00957689"/>
    <w:rsid w:val="00963D9D"/>
    <w:rsid w:val="00965C42"/>
    <w:rsid w:val="00967467"/>
    <w:rsid w:val="009700F1"/>
    <w:rsid w:val="00977DB0"/>
    <w:rsid w:val="00980C7F"/>
    <w:rsid w:val="00982241"/>
    <w:rsid w:val="00995069"/>
    <w:rsid w:val="00997FCD"/>
    <w:rsid w:val="009A007B"/>
    <w:rsid w:val="009A041D"/>
    <w:rsid w:val="009A489F"/>
    <w:rsid w:val="009A7DF1"/>
    <w:rsid w:val="009B20DD"/>
    <w:rsid w:val="009D2E71"/>
    <w:rsid w:val="00A15954"/>
    <w:rsid w:val="00A30317"/>
    <w:rsid w:val="00A35897"/>
    <w:rsid w:val="00A55C74"/>
    <w:rsid w:val="00A72BFB"/>
    <w:rsid w:val="00A72F95"/>
    <w:rsid w:val="00A74BFF"/>
    <w:rsid w:val="00A76CA6"/>
    <w:rsid w:val="00A91031"/>
    <w:rsid w:val="00A92928"/>
    <w:rsid w:val="00A92CA3"/>
    <w:rsid w:val="00AA1AF4"/>
    <w:rsid w:val="00AB1801"/>
    <w:rsid w:val="00AB3FF3"/>
    <w:rsid w:val="00AD46E1"/>
    <w:rsid w:val="00AE61A2"/>
    <w:rsid w:val="00AE6ACE"/>
    <w:rsid w:val="00B049A4"/>
    <w:rsid w:val="00B12ACF"/>
    <w:rsid w:val="00B15040"/>
    <w:rsid w:val="00B260F9"/>
    <w:rsid w:val="00B27E60"/>
    <w:rsid w:val="00B30AA3"/>
    <w:rsid w:val="00B40BFA"/>
    <w:rsid w:val="00B43F5F"/>
    <w:rsid w:val="00B51A2A"/>
    <w:rsid w:val="00B70390"/>
    <w:rsid w:val="00B70F2D"/>
    <w:rsid w:val="00B718F6"/>
    <w:rsid w:val="00B761AD"/>
    <w:rsid w:val="00B85878"/>
    <w:rsid w:val="00B97B10"/>
    <w:rsid w:val="00BA0716"/>
    <w:rsid w:val="00BA27D4"/>
    <w:rsid w:val="00BA6F2D"/>
    <w:rsid w:val="00BD1D20"/>
    <w:rsid w:val="00BE4141"/>
    <w:rsid w:val="00BE6983"/>
    <w:rsid w:val="00BF011E"/>
    <w:rsid w:val="00BF3379"/>
    <w:rsid w:val="00C11304"/>
    <w:rsid w:val="00C2082F"/>
    <w:rsid w:val="00C26303"/>
    <w:rsid w:val="00C27CB5"/>
    <w:rsid w:val="00C32EDF"/>
    <w:rsid w:val="00C82F76"/>
    <w:rsid w:val="00C8380D"/>
    <w:rsid w:val="00C87904"/>
    <w:rsid w:val="00C91898"/>
    <w:rsid w:val="00C94F60"/>
    <w:rsid w:val="00CA446B"/>
    <w:rsid w:val="00CB3C27"/>
    <w:rsid w:val="00CB4987"/>
    <w:rsid w:val="00CC42EB"/>
    <w:rsid w:val="00CD28CD"/>
    <w:rsid w:val="00CD6468"/>
    <w:rsid w:val="00CE0B45"/>
    <w:rsid w:val="00CE2C7E"/>
    <w:rsid w:val="00CE4197"/>
    <w:rsid w:val="00CE7024"/>
    <w:rsid w:val="00CE718D"/>
    <w:rsid w:val="00D077AF"/>
    <w:rsid w:val="00D12FA2"/>
    <w:rsid w:val="00D14220"/>
    <w:rsid w:val="00D41099"/>
    <w:rsid w:val="00D44910"/>
    <w:rsid w:val="00D52E93"/>
    <w:rsid w:val="00D5782D"/>
    <w:rsid w:val="00D67DEF"/>
    <w:rsid w:val="00D7711E"/>
    <w:rsid w:val="00D90F7F"/>
    <w:rsid w:val="00D91CA8"/>
    <w:rsid w:val="00D94619"/>
    <w:rsid w:val="00D9712A"/>
    <w:rsid w:val="00DA04E3"/>
    <w:rsid w:val="00DA14D3"/>
    <w:rsid w:val="00DA30A3"/>
    <w:rsid w:val="00DA33F5"/>
    <w:rsid w:val="00DB4B3D"/>
    <w:rsid w:val="00DC66EF"/>
    <w:rsid w:val="00DD70C2"/>
    <w:rsid w:val="00DD73C8"/>
    <w:rsid w:val="00DE11CB"/>
    <w:rsid w:val="00E0341A"/>
    <w:rsid w:val="00E04444"/>
    <w:rsid w:val="00E0664A"/>
    <w:rsid w:val="00E10C29"/>
    <w:rsid w:val="00E13A00"/>
    <w:rsid w:val="00E15A89"/>
    <w:rsid w:val="00E34BC0"/>
    <w:rsid w:val="00E35BDE"/>
    <w:rsid w:val="00E44921"/>
    <w:rsid w:val="00E45D66"/>
    <w:rsid w:val="00E5323E"/>
    <w:rsid w:val="00E7663D"/>
    <w:rsid w:val="00E85024"/>
    <w:rsid w:val="00E858FF"/>
    <w:rsid w:val="00E86CE6"/>
    <w:rsid w:val="00E900EB"/>
    <w:rsid w:val="00E970E2"/>
    <w:rsid w:val="00EA3AEF"/>
    <w:rsid w:val="00EA47EA"/>
    <w:rsid w:val="00EB57FB"/>
    <w:rsid w:val="00ED5587"/>
    <w:rsid w:val="00ED68B2"/>
    <w:rsid w:val="00F11DA3"/>
    <w:rsid w:val="00F14E68"/>
    <w:rsid w:val="00F1786A"/>
    <w:rsid w:val="00F24D45"/>
    <w:rsid w:val="00F30083"/>
    <w:rsid w:val="00F3355E"/>
    <w:rsid w:val="00F33DD8"/>
    <w:rsid w:val="00F42FAE"/>
    <w:rsid w:val="00F45B8B"/>
    <w:rsid w:val="00F50A1D"/>
    <w:rsid w:val="00F56CDE"/>
    <w:rsid w:val="00F57B8B"/>
    <w:rsid w:val="00F749B1"/>
    <w:rsid w:val="00F769F2"/>
    <w:rsid w:val="00F80520"/>
    <w:rsid w:val="00F8130F"/>
    <w:rsid w:val="00F878D2"/>
    <w:rsid w:val="00F9383A"/>
    <w:rsid w:val="00FA5054"/>
    <w:rsid w:val="00FB2AD0"/>
    <w:rsid w:val="00FE3757"/>
    <w:rsid w:val="00FF4E39"/>
    <w:rsid w:val="00FF5E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2F7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721"/>
    <w:pPr>
      <w:ind w:firstLineChars="200" w:firstLine="420"/>
    </w:pPr>
  </w:style>
  <w:style w:type="paragraph" w:styleId="a4">
    <w:name w:val="header"/>
    <w:basedOn w:val="a"/>
    <w:link w:val="Char"/>
    <w:uiPriority w:val="99"/>
    <w:unhideWhenUsed/>
    <w:rsid w:val="005072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072B0"/>
    <w:rPr>
      <w:kern w:val="2"/>
      <w:sz w:val="18"/>
      <w:szCs w:val="18"/>
    </w:rPr>
  </w:style>
  <w:style w:type="paragraph" w:styleId="a5">
    <w:name w:val="footer"/>
    <w:basedOn w:val="a"/>
    <w:link w:val="Char0"/>
    <w:uiPriority w:val="99"/>
    <w:unhideWhenUsed/>
    <w:rsid w:val="005072B0"/>
    <w:pPr>
      <w:tabs>
        <w:tab w:val="center" w:pos="4153"/>
        <w:tab w:val="right" w:pos="8306"/>
      </w:tabs>
      <w:snapToGrid w:val="0"/>
      <w:jc w:val="left"/>
    </w:pPr>
    <w:rPr>
      <w:sz w:val="18"/>
      <w:szCs w:val="18"/>
    </w:rPr>
  </w:style>
  <w:style w:type="character" w:customStyle="1" w:styleId="Char0">
    <w:name w:val="页脚 Char"/>
    <w:basedOn w:val="a0"/>
    <w:link w:val="a5"/>
    <w:uiPriority w:val="99"/>
    <w:rsid w:val="005072B0"/>
    <w:rPr>
      <w:kern w:val="2"/>
      <w:sz w:val="18"/>
      <w:szCs w:val="18"/>
    </w:rPr>
  </w:style>
  <w:style w:type="character" w:styleId="a6">
    <w:name w:val="Hyperlink"/>
    <w:basedOn w:val="a0"/>
    <w:uiPriority w:val="99"/>
    <w:semiHidden/>
    <w:unhideWhenUsed/>
    <w:rsid w:val="006215CB"/>
    <w:rPr>
      <w:color w:val="0000FF"/>
      <w:u w:val="single"/>
    </w:rPr>
  </w:style>
  <w:style w:type="character" w:styleId="a7">
    <w:name w:val="Strong"/>
    <w:basedOn w:val="a0"/>
    <w:uiPriority w:val="22"/>
    <w:qFormat/>
    <w:locked/>
    <w:rsid w:val="004220A8"/>
    <w:rPr>
      <w:b w:val="0"/>
      <w:bCs w:val="0"/>
      <w:i w:val="0"/>
      <w:iCs w:val="0"/>
    </w:rPr>
  </w:style>
  <w:style w:type="paragraph" w:styleId="a8">
    <w:name w:val="Normal (Web)"/>
    <w:basedOn w:val="a"/>
    <w:uiPriority w:val="99"/>
    <w:unhideWhenUsed/>
    <w:rsid w:val="004220A8"/>
    <w:pPr>
      <w:widowControl/>
      <w:spacing w:before="100" w:beforeAutospacing="1" w:after="100" w:afterAutospacing="1"/>
      <w:jc w:val="left"/>
    </w:pPr>
    <w:rPr>
      <w:rFonts w:ascii="宋体" w:hAnsi="宋体" w:cs="宋体"/>
      <w:kern w:val="0"/>
      <w:sz w:val="24"/>
      <w:szCs w:val="24"/>
    </w:rPr>
  </w:style>
  <w:style w:type="character" w:styleId="a9">
    <w:name w:val="Emphasis"/>
    <w:basedOn w:val="a0"/>
    <w:qFormat/>
    <w:locked/>
    <w:rsid w:val="00BA27D4"/>
    <w:rPr>
      <w:i/>
      <w:iCs/>
    </w:rPr>
  </w:style>
  <w:style w:type="paragraph" w:styleId="aa">
    <w:name w:val="Title"/>
    <w:basedOn w:val="a"/>
    <w:next w:val="a"/>
    <w:link w:val="Char1"/>
    <w:qFormat/>
    <w:locked/>
    <w:rsid w:val="00306C69"/>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a"/>
    <w:rsid w:val="00306C69"/>
    <w:rPr>
      <w:rFonts w:asciiTheme="majorHAnsi" w:hAnsiTheme="majorHAnsi" w:cstheme="majorBidi"/>
      <w:b/>
      <w:bCs/>
      <w:kern w:val="2"/>
      <w:sz w:val="32"/>
      <w:szCs w:val="32"/>
    </w:rPr>
  </w:style>
  <w:style w:type="paragraph" w:styleId="ab">
    <w:name w:val="Balloon Text"/>
    <w:basedOn w:val="a"/>
    <w:link w:val="Char2"/>
    <w:uiPriority w:val="99"/>
    <w:semiHidden/>
    <w:unhideWhenUsed/>
    <w:rsid w:val="005A5B88"/>
    <w:rPr>
      <w:sz w:val="18"/>
      <w:szCs w:val="18"/>
    </w:rPr>
  </w:style>
  <w:style w:type="character" w:customStyle="1" w:styleId="Char2">
    <w:name w:val="批注框文本 Char"/>
    <w:basedOn w:val="a0"/>
    <w:link w:val="ab"/>
    <w:uiPriority w:val="99"/>
    <w:semiHidden/>
    <w:rsid w:val="005A5B88"/>
    <w:rPr>
      <w:kern w:val="2"/>
      <w:sz w:val="18"/>
      <w:szCs w:val="18"/>
    </w:rPr>
  </w:style>
</w:styles>
</file>

<file path=word/webSettings.xml><?xml version="1.0" encoding="utf-8"?>
<w:webSettings xmlns:r="http://schemas.openxmlformats.org/officeDocument/2006/relationships" xmlns:w="http://schemas.openxmlformats.org/wordprocessingml/2006/main">
  <w:divs>
    <w:div w:id="53702134">
      <w:bodyDiv w:val="1"/>
      <w:marLeft w:val="0"/>
      <w:marRight w:val="0"/>
      <w:marTop w:val="0"/>
      <w:marBottom w:val="0"/>
      <w:divBdr>
        <w:top w:val="none" w:sz="0" w:space="0" w:color="auto"/>
        <w:left w:val="none" w:sz="0" w:space="0" w:color="auto"/>
        <w:bottom w:val="none" w:sz="0" w:space="0" w:color="auto"/>
        <w:right w:val="none" w:sz="0" w:space="0" w:color="auto"/>
      </w:divBdr>
      <w:divsChild>
        <w:div w:id="155729824">
          <w:marLeft w:val="0"/>
          <w:marRight w:val="0"/>
          <w:marTop w:val="90"/>
          <w:marBottom w:val="90"/>
          <w:divBdr>
            <w:top w:val="none" w:sz="0" w:space="0" w:color="auto"/>
            <w:left w:val="none" w:sz="0" w:space="0" w:color="auto"/>
            <w:bottom w:val="none" w:sz="0" w:space="0" w:color="auto"/>
            <w:right w:val="none" w:sz="0" w:space="0" w:color="auto"/>
          </w:divBdr>
          <w:divsChild>
            <w:div w:id="1987661293">
              <w:marLeft w:val="0"/>
              <w:marRight w:val="0"/>
              <w:marTop w:val="0"/>
              <w:marBottom w:val="0"/>
              <w:divBdr>
                <w:top w:val="none" w:sz="0" w:space="0" w:color="auto"/>
                <w:left w:val="none" w:sz="0" w:space="0" w:color="auto"/>
                <w:bottom w:val="none" w:sz="0" w:space="0" w:color="auto"/>
                <w:right w:val="none" w:sz="0" w:space="0" w:color="auto"/>
              </w:divBdr>
              <w:divsChild>
                <w:div w:id="948199694">
                  <w:marLeft w:val="0"/>
                  <w:marRight w:val="0"/>
                  <w:marTop w:val="0"/>
                  <w:marBottom w:val="0"/>
                  <w:divBdr>
                    <w:top w:val="none" w:sz="0" w:space="0" w:color="auto"/>
                    <w:left w:val="none" w:sz="0" w:space="0" w:color="auto"/>
                    <w:bottom w:val="none" w:sz="0" w:space="0" w:color="auto"/>
                    <w:right w:val="none" w:sz="0" w:space="0" w:color="auto"/>
                  </w:divBdr>
                  <w:divsChild>
                    <w:div w:id="12255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5396">
      <w:bodyDiv w:val="1"/>
      <w:marLeft w:val="0"/>
      <w:marRight w:val="0"/>
      <w:marTop w:val="0"/>
      <w:marBottom w:val="0"/>
      <w:divBdr>
        <w:top w:val="none" w:sz="0" w:space="0" w:color="auto"/>
        <w:left w:val="none" w:sz="0" w:space="0" w:color="auto"/>
        <w:bottom w:val="none" w:sz="0" w:space="0" w:color="auto"/>
        <w:right w:val="none" w:sz="0" w:space="0" w:color="auto"/>
      </w:divBdr>
      <w:divsChild>
        <w:div w:id="885532131">
          <w:marLeft w:val="0"/>
          <w:marRight w:val="0"/>
          <w:marTop w:val="90"/>
          <w:marBottom w:val="90"/>
          <w:divBdr>
            <w:top w:val="none" w:sz="0" w:space="0" w:color="auto"/>
            <w:left w:val="none" w:sz="0" w:space="0" w:color="auto"/>
            <w:bottom w:val="none" w:sz="0" w:space="0" w:color="auto"/>
            <w:right w:val="none" w:sz="0" w:space="0" w:color="auto"/>
          </w:divBdr>
          <w:divsChild>
            <w:div w:id="698969500">
              <w:marLeft w:val="0"/>
              <w:marRight w:val="0"/>
              <w:marTop w:val="0"/>
              <w:marBottom w:val="0"/>
              <w:divBdr>
                <w:top w:val="none" w:sz="0" w:space="0" w:color="auto"/>
                <w:left w:val="none" w:sz="0" w:space="0" w:color="auto"/>
                <w:bottom w:val="none" w:sz="0" w:space="0" w:color="auto"/>
                <w:right w:val="none" w:sz="0" w:space="0" w:color="auto"/>
              </w:divBdr>
              <w:divsChild>
                <w:div w:id="170491867">
                  <w:marLeft w:val="0"/>
                  <w:marRight w:val="0"/>
                  <w:marTop w:val="0"/>
                  <w:marBottom w:val="0"/>
                  <w:divBdr>
                    <w:top w:val="none" w:sz="0" w:space="0" w:color="auto"/>
                    <w:left w:val="none" w:sz="0" w:space="0" w:color="auto"/>
                    <w:bottom w:val="none" w:sz="0" w:space="0" w:color="auto"/>
                    <w:right w:val="none" w:sz="0" w:space="0" w:color="auto"/>
                  </w:divBdr>
                  <w:divsChild>
                    <w:div w:id="6301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96964">
      <w:bodyDiv w:val="1"/>
      <w:marLeft w:val="0"/>
      <w:marRight w:val="0"/>
      <w:marTop w:val="0"/>
      <w:marBottom w:val="0"/>
      <w:divBdr>
        <w:top w:val="none" w:sz="0" w:space="0" w:color="auto"/>
        <w:left w:val="none" w:sz="0" w:space="0" w:color="auto"/>
        <w:bottom w:val="none" w:sz="0" w:space="0" w:color="auto"/>
        <w:right w:val="none" w:sz="0" w:space="0" w:color="auto"/>
      </w:divBdr>
      <w:divsChild>
        <w:div w:id="934286507">
          <w:marLeft w:val="0"/>
          <w:marRight w:val="0"/>
          <w:marTop w:val="90"/>
          <w:marBottom w:val="90"/>
          <w:divBdr>
            <w:top w:val="none" w:sz="0" w:space="0" w:color="auto"/>
            <w:left w:val="none" w:sz="0" w:space="0" w:color="auto"/>
            <w:bottom w:val="none" w:sz="0" w:space="0" w:color="auto"/>
            <w:right w:val="none" w:sz="0" w:space="0" w:color="auto"/>
          </w:divBdr>
          <w:divsChild>
            <w:div w:id="278340792">
              <w:marLeft w:val="0"/>
              <w:marRight w:val="0"/>
              <w:marTop w:val="0"/>
              <w:marBottom w:val="0"/>
              <w:divBdr>
                <w:top w:val="none" w:sz="0" w:space="0" w:color="auto"/>
                <w:left w:val="none" w:sz="0" w:space="0" w:color="auto"/>
                <w:bottom w:val="none" w:sz="0" w:space="0" w:color="auto"/>
                <w:right w:val="none" w:sz="0" w:space="0" w:color="auto"/>
              </w:divBdr>
              <w:divsChild>
                <w:div w:id="680353275">
                  <w:marLeft w:val="0"/>
                  <w:marRight w:val="0"/>
                  <w:marTop w:val="0"/>
                  <w:marBottom w:val="0"/>
                  <w:divBdr>
                    <w:top w:val="none" w:sz="0" w:space="0" w:color="auto"/>
                    <w:left w:val="none" w:sz="0" w:space="0" w:color="auto"/>
                    <w:bottom w:val="none" w:sz="0" w:space="0" w:color="auto"/>
                    <w:right w:val="none" w:sz="0" w:space="0" w:color="auto"/>
                  </w:divBdr>
                  <w:divsChild>
                    <w:div w:id="12628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5509">
      <w:bodyDiv w:val="1"/>
      <w:marLeft w:val="0"/>
      <w:marRight w:val="0"/>
      <w:marTop w:val="0"/>
      <w:marBottom w:val="0"/>
      <w:divBdr>
        <w:top w:val="none" w:sz="0" w:space="0" w:color="auto"/>
        <w:left w:val="none" w:sz="0" w:space="0" w:color="auto"/>
        <w:bottom w:val="none" w:sz="0" w:space="0" w:color="auto"/>
        <w:right w:val="none" w:sz="0" w:space="0" w:color="auto"/>
      </w:divBdr>
      <w:divsChild>
        <w:div w:id="61679912">
          <w:marLeft w:val="0"/>
          <w:marRight w:val="0"/>
          <w:marTop w:val="90"/>
          <w:marBottom w:val="90"/>
          <w:divBdr>
            <w:top w:val="none" w:sz="0" w:space="0" w:color="auto"/>
            <w:left w:val="none" w:sz="0" w:space="0" w:color="auto"/>
            <w:bottom w:val="none" w:sz="0" w:space="0" w:color="auto"/>
            <w:right w:val="none" w:sz="0" w:space="0" w:color="auto"/>
          </w:divBdr>
          <w:divsChild>
            <w:div w:id="1499996402">
              <w:marLeft w:val="0"/>
              <w:marRight w:val="0"/>
              <w:marTop w:val="0"/>
              <w:marBottom w:val="0"/>
              <w:divBdr>
                <w:top w:val="none" w:sz="0" w:space="0" w:color="auto"/>
                <w:left w:val="none" w:sz="0" w:space="0" w:color="auto"/>
                <w:bottom w:val="none" w:sz="0" w:space="0" w:color="auto"/>
                <w:right w:val="none" w:sz="0" w:space="0" w:color="auto"/>
              </w:divBdr>
              <w:divsChild>
                <w:div w:id="467406771">
                  <w:marLeft w:val="0"/>
                  <w:marRight w:val="0"/>
                  <w:marTop w:val="0"/>
                  <w:marBottom w:val="0"/>
                  <w:divBdr>
                    <w:top w:val="none" w:sz="0" w:space="0" w:color="auto"/>
                    <w:left w:val="none" w:sz="0" w:space="0" w:color="auto"/>
                    <w:bottom w:val="none" w:sz="0" w:space="0" w:color="auto"/>
                    <w:right w:val="none" w:sz="0" w:space="0" w:color="auto"/>
                  </w:divBdr>
                  <w:divsChild>
                    <w:div w:id="6922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9638">
      <w:bodyDiv w:val="1"/>
      <w:marLeft w:val="0"/>
      <w:marRight w:val="0"/>
      <w:marTop w:val="0"/>
      <w:marBottom w:val="0"/>
      <w:divBdr>
        <w:top w:val="none" w:sz="0" w:space="0" w:color="auto"/>
        <w:left w:val="none" w:sz="0" w:space="0" w:color="auto"/>
        <w:bottom w:val="none" w:sz="0" w:space="0" w:color="auto"/>
        <w:right w:val="none" w:sz="0" w:space="0" w:color="auto"/>
      </w:divBdr>
      <w:divsChild>
        <w:div w:id="177816924">
          <w:marLeft w:val="0"/>
          <w:marRight w:val="0"/>
          <w:marTop w:val="90"/>
          <w:marBottom w:val="90"/>
          <w:divBdr>
            <w:top w:val="none" w:sz="0" w:space="0" w:color="auto"/>
            <w:left w:val="none" w:sz="0" w:space="0" w:color="auto"/>
            <w:bottom w:val="none" w:sz="0" w:space="0" w:color="auto"/>
            <w:right w:val="none" w:sz="0" w:space="0" w:color="auto"/>
          </w:divBdr>
          <w:divsChild>
            <w:div w:id="646595876">
              <w:marLeft w:val="0"/>
              <w:marRight w:val="0"/>
              <w:marTop w:val="0"/>
              <w:marBottom w:val="0"/>
              <w:divBdr>
                <w:top w:val="none" w:sz="0" w:space="0" w:color="auto"/>
                <w:left w:val="none" w:sz="0" w:space="0" w:color="auto"/>
                <w:bottom w:val="none" w:sz="0" w:space="0" w:color="auto"/>
                <w:right w:val="none" w:sz="0" w:space="0" w:color="auto"/>
              </w:divBdr>
              <w:divsChild>
                <w:div w:id="1870608586">
                  <w:marLeft w:val="0"/>
                  <w:marRight w:val="0"/>
                  <w:marTop w:val="0"/>
                  <w:marBottom w:val="0"/>
                  <w:divBdr>
                    <w:top w:val="none" w:sz="0" w:space="0" w:color="auto"/>
                    <w:left w:val="none" w:sz="0" w:space="0" w:color="auto"/>
                    <w:bottom w:val="none" w:sz="0" w:space="0" w:color="auto"/>
                    <w:right w:val="none" w:sz="0" w:space="0" w:color="auto"/>
                  </w:divBdr>
                  <w:divsChild>
                    <w:div w:id="14471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8867">
      <w:bodyDiv w:val="1"/>
      <w:marLeft w:val="0"/>
      <w:marRight w:val="0"/>
      <w:marTop w:val="0"/>
      <w:marBottom w:val="0"/>
      <w:divBdr>
        <w:top w:val="none" w:sz="0" w:space="0" w:color="auto"/>
        <w:left w:val="none" w:sz="0" w:space="0" w:color="auto"/>
        <w:bottom w:val="none" w:sz="0" w:space="0" w:color="auto"/>
        <w:right w:val="none" w:sz="0" w:space="0" w:color="auto"/>
      </w:divBdr>
    </w:div>
    <w:div w:id="225265696">
      <w:bodyDiv w:val="1"/>
      <w:marLeft w:val="0"/>
      <w:marRight w:val="0"/>
      <w:marTop w:val="0"/>
      <w:marBottom w:val="0"/>
      <w:divBdr>
        <w:top w:val="none" w:sz="0" w:space="0" w:color="auto"/>
        <w:left w:val="none" w:sz="0" w:space="0" w:color="auto"/>
        <w:bottom w:val="none" w:sz="0" w:space="0" w:color="auto"/>
        <w:right w:val="none" w:sz="0" w:space="0" w:color="auto"/>
      </w:divBdr>
      <w:divsChild>
        <w:div w:id="75984717">
          <w:marLeft w:val="0"/>
          <w:marRight w:val="0"/>
          <w:marTop w:val="90"/>
          <w:marBottom w:val="90"/>
          <w:divBdr>
            <w:top w:val="none" w:sz="0" w:space="0" w:color="auto"/>
            <w:left w:val="none" w:sz="0" w:space="0" w:color="auto"/>
            <w:bottom w:val="none" w:sz="0" w:space="0" w:color="auto"/>
            <w:right w:val="none" w:sz="0" w:space="0" w:color="auto"/>
          </w:divBdr>
          <w:divsChild>
            <w:div w:id="1772625999">
              <w:marLeft w:val="0"/>
              <w:marRight w:val="0"/>
              <w:marTop w:val="0"/>
              <w:marBottom w:val="0"/>
              <w:divBdr>
                <w:top w:val="none" w:sz="0" w:space="0" w:color="auto"/>
                <w:left w:val="none" w:sz="0" w:space="0" w:color="auto"/>
                <w:bottom w:val="none" w:sz="0" w:space="0" w:color="auto"/>
                <w:right w:val="none" w:sz="0" w:space="0" w:color="auto"/>
              </w:divBdr>
              <w:divsChild>
                <w:div w:id="1236402776">
                  <w:marLeft w:val="0"/>
                  <w:marRight w:val="0"/>
                  <w:marTop w:val="0"/>
                  <w:marBottom w:val="0"/>
                  <w:divBdr>
                    <w:top w:val="none" w:sz="0" w:space="0" w:color="auto"/>
                    <w:left w:val="none" w:sz="0" w:space="0" w:color="auto"/>
                    <w:bottom w:val="none" w:sz="0" w:space="0" w:color="auto"/>
                    <w:right w:val="none" w:sz="0" w:space="0" w:color="auto"/>
                  </w:divBdr>
                  <w:divsChild>
                    <w:div w:id="794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073253">
      <w:bodyDiv w:val="1"/>
      <w:marLeft w:val="0"/>
      <w:marRight w:val="0"/>
      <w:marTop w:val="0"/>
      <w:marBottom w:val="0"/>
      <w:divBdr>
        <w:top w:val="none" w:sz="0" w:space="0" w:color="auto"/>
        <w:left w:val="none" w:sz="0" w:space="0" w:color="auto"/>
        <w:bottom w:val="none" w:sz="0" w:space="0" w:color="auto"/>
        <w:right w:val="none" w:sz="0" w:space="0" w:color="auto"/>
      </w:divBdr>
      <w:divsChild>
        <w:div w:id="1268200999">
          <w:marLeft w:val="0"/>
          <w:marRight w:val="0"/>
          <w:marTop w:val="90"/>
          <w:marBottom w:val="90"/>
          <w:divBdr>
            <w:top w:val="none" w:sz="0" w:space="0" w:color="auto"/>
            <w:left w:val="none" w:sz="0" w:space="0" w:color="auto"/>
            <w:bottom w:val="none" w:sz="0" w:space="0" w:color="auto"/>
            <w:right w:val="none" w:sz="0" w:space="0" w:color="auto"/>
          </w:divBdr>
          <w:divsChild>
            <w:div w:id="42993316">
              <w:marLeft w:val="0"/>
              <w:marRight w:val="0"/>
              <w:marTop w:val="0"/>
              <w:marBottom w:val="0"/>
              <w:divBdr>
                <w:top w:val="none" w:sz="0" w:space="0" w:color="auto"/>
                <w:left w:val="none" w:sz="0" w:space="0" w:color="auto"/>
                <w:bottom w:val="none" w:sz="0" w:space="0" w:color="auto"/>
                <w:right w:val="none" w:sz="0" w:space="0" w:color="auto"/>
              </w:divBdr>
              <w:divsChild>
                <w:div w:id="479687765">
                  <w:marLeft w:val="0"/>
                  <w:marRight w:val="0"/>
                  <w:marTop w:val="0"/>
                  <w:marBottom w:val="0"/>
                  <w:divBdr>
                    <w:top w:val="none" w:sz="0" w:space="0" w:color="auto"/>
                    <w:left w:val="none" w:sz="0" w:space="0" w:color="auto"/>
                    <w:bottom w:val="none" w:sz="0" w:space="0" w:color="auto"/>
                    <w:right w:val="none" w:sz="0" w:space="0" w:color="auto"/>
                  </w:divBdr>
                  <w:divsChild>
                    <w:div w:id="635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83127">
      <w:bodyDiv w:val="1"/>
      <w:marLeft w:val="0"/>
      <w:marRight w:val="0"/>
      <w:marTop w:val="0"/>
      <w:marBottom w:val="0"/>
      <w:divBdr>
        <w:top w:val="none" w:sz="0" w:space="0" w:color="auto"/>
        <w:left w:val="none" w:sz="0" w:space="0" w:color="auto"/>
        <w:bottom w:val="none" w:sz="0" w:space="0" w:color="auto"/>
        <w:right w:val="none" w:sz="0" w:space="0" w:color="auto"/>
      </w:divBdr>
      <w:divsChild>
        <w:div w:id="1877042727">
          <w:marLeft w:val="0"/>
          <w:marRight w:val="0"/>
          <w:marTop w:val="90"/>
          <w:marBottom w:val="90"/>
          <w:divBdr>
            <w:top w:val="none" w:sz="0" w:space="0" w:color="auto"/>
            <w:left w:val="none" w:sz="0" w:space="0" w:color="auto"/>
            <w:bottom w:val="none" w:sz="0" w:space="0" w:color="auto"/>
            <w:right w:val="none" w:sz="0" w:space="0" w:color="auto"/>
          </w:divBdr>
          <w:divsChild>
            <w:div w:id="1091051528">
              <w:marLeft w:val="0"/>
              <w:marRight w:val="0"/>
              <w:marTop w:val="0"/>
              <w:marBottom w:val="0"/>
              <w:divBdr>
                <w:top w:val="none" w:sz="0" w:space="0" w:color="auto"/>
                <w:left w:val="none" w:sz="0" w:space="0" w:color="auto"/>
                <w:bottom w:val="none" w:sz="0" w:space="0" w:color="auto"/>
                <w:right w:val="none" w:sz="0" w:space="0" w:color="auto"/>
              </w:divBdr>
              <w:divsChild>
                <w:div w:id="940188476">
                  <w:marLeft w:val="0"/>
                  <w:marRight w:val="0"/>
                  <w:marTop w:val="0"/>
                  <w:marBottom w:val="0"/>
                  <w:divBdr>
                    <w:top w:val="none" w:sz="0" w:space="0" w:color="auto"/>
                    <w:left w:val="none" w:sz="0" w:space="0" w:color="auto"/>
                    <w:bottom w:val="none" w:sz="0" w:space="0" w:color="auto"/>
                    <w:right w:val="none" w:sz="0" w:space="0" w:color="auto"/>
                  </w:divBdr>
                  <w:divsChild>
                    <w:div w:id="4216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102181">
      <w:bodyDiv w:val="1"/>
      <w:marLeft w:val="0"/>
      <w:marRight w:val="0"/>
      <w:marTop w:val="0"/>
      <w:marBottom w:val="0"/>
      <w:divBdr>
        <w:top w:val="none" w:sz="0" w:space="0" w:color="auto"/>
        <w:left w:val="none" w:sz="0" w:space="0" w:color="auto"/>
        <w:bottom w:val="none" w:sz="0" w:space="0" w:color="auto"/>
        <w:right w:val="none" w:sz="0" w:space="0" w:color="auto"/>
      </w:divBdr>
      <w:divsChild>
        <w:div w:id="579631959">
          <w:marLeft w:val="0"/>
          <w:marRight w:val="0"/>
          <w:marTop w:val="336"/>
          <w:marBottom w:val="0"/>
          <w:divBdr>
            <w:top w:val="none" w:sz="0" w:space="0" w:color="auto"/>
            <w:left w:val="none" w:sz="0" w:space="0" w:color="auto"/>
            <w:bottom w:val="none" w:sz="0" w:space="0" w:color="auto"/>
            <w:right w:val="none" w:sz="0" w:space="0" w:color="auto"/>
          </w:divBdr>
        </w:div>
        <w:div w:id="1938364661">
          <w:marLeft w:val="0"/>
          <w:marRight w:val="0"/>
          <w:marTop w:val="336"/>
          <w:marBottom w:val="0"/>
          <w:divBdr>
            <w:top w:val="none" w:sz="0" w:space="0" w:color="auto"/>
            <w:left w:val="none" w:sz="0" w:space="0" w:color="auto"/>
            <w:bottom w:val="none" w:sz="0" w:space="0" w:color="auto"/>
            <w:right w:val="none" w:sz="0" w:space="0" w:color="auto"/>
          </w:divBdr>
        </w:div>
        <w:div w:id="1886286923">
          <w:marLeft w:val="0"/>
          <w:marRight w:val="0"/>
          <w:marTop w:val="336"/>
          <w:marBottom w:val="0"/>
          <w:divBdr>
            <w:top w:val="none" w:sz="0" w:space="0" w:color="auto"/>
            <w:left w:val="none" w:sz="0" w:space="0" w:color="auto"/>
            <w:bottom w:val="none" w:sz="0" w:space="0" w:color="auto"/>
            <w:right w:val="none" w:sz="0" w:space="0" w:color="auto"/>
          </w:divBdr>
        </w:div>
      </w:divsChild>
    </w:div>
    <w:div w:id="408776724">
      <w:bodyDiv w:val="1"/>
      <w:marLeft w:val="0"/>
      <w:marRight w:val="0"/>
      <w:marTop w:val="0"/>
      <w:marBottom w:val="0"/>
      <w:divBdr>
        <w:top w:val="none" w:sz="0" w:space="0" w:color="auto"/>
        <w:left w:val="none" w:sz="0" w:space="0" w:color="auto"/>
        <w:bottom w:val="none" w:sz="0" w:space="0" w:color="auto"/>
        <w:right w:val="none" w:sz="0" w:space="0" w:color="auto"/>
      </w:divBdr>
      <w:divsChild>
        <w:div w:id="623654466">
          <w:marLeft w:val="0"/>
          <w:marRight w:val="0"/>
          <w:marTop w:val="90"/>
          <w:marBottom w:val="90"/>
          <w:divBdr>
            <w:top w:val="none" w:sz="0" w:space="0" w:color="auto"/>
            <w:left w:val="none" w:sz="0" w:space="0" w:color="auto"/>
            <w:bottom w:val="none" w:sz="0" w:space="0" w:color="auto"/>
            <w:right w:val="none" w:sz="0" w:space="0" w:color="auto"/>
          </w:divBdr>
          <w:divsChild>
            <w:div w:id="305932885">
              <w:marLeft w:val="0"/>
              <w:marRight w:val="0"/>
              <w:marTop w:val="0"/>
              <w:marBottom w:val="0"/>
              <w:divBdr>
                <w:top w:val="none" w:sz="0" w:space="0" w:color="auto"/>
                <w:left w:val="none" w:sz="0" w:space="0" w:color="auto"/>
                <w:bottom w:val="none" w:sz="0" w:space="0" w:color="auto"/>
                <w:right w:val="none" w:sz="0" w:space="0" w:color="auto"/>
              </w:divBdr>
              <w:divsChild>
                <w:div w:id="184097404">
                  <w:marLeft w:val="0"/>
                  <w:marRight w:val="0"/>
                  <w:marTop w:val="0"/>
                  <w:marBottom w:val="0"/>
                  <w:divBdr>
                    <w:top w:val="none" w:sz="0" w:space="0" w:color="auto"/>
                    <w:left w:val="none" w:sz="0" w:space="0" w:color="auto"/>
                    <w:bottom w:val="none" w:sz="0" w:space="0" w:color="auto"/>
                    <w:right w:val="none" w:sz="0" w:space="0" w:color="auto"/>
                  </w:divBdr>
                  <w:divsChild>
                    <w:div w:id="5189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05765">
      <w:bodyDiv w:val="1"/>
      <w:marLeft w:val="0"/>
      <w:marRight w:val="0"/>
      <w:marTop w:val="0"/>
      <w:marBottom w:val="0"/>
      <w:divBdr>
        <w:top w:val="none" w:sz="0" w:space="0" w:color="auto"/>
        <w:left w:val="none" w:sz="0" w:space="0" w:color="auto"/>
        <w:bottom w:val="none" w:sz="0" w:space="0" w:color="auto"/>
        <w:right w:val="none" w:sz="0" w:space="0" w:color="auto"/>
      </w:divBdr>
      <w:divsChild>
        <w:div w:id="718018512">
          <w:marLeft w:val="0"/>
          <w:marRight w:val="0"/>
          <w:marTop w:val="90"/>
          <w:marBottom w:val="90"/>
          <w:divBdr>
            <w:top w:val="none" w:sz="0" w:space="0" w:color="auto"/>
            <w:left w:val="none" w:sz="0" w:space="0" w:color="auto"/>
            <w:bottom w:val="none" w:sz="0" w:space="0" w:color="auto"/>
            <w:right w:val="none" w:sz="0" w:space="0" w:color="auto"/>
          </w:divBdr>
          <w:divsChild>
            <w:div w:id="2113431500">
              <w:marLeft w:val="0"/>
              <w:marRight w:val="0"/>
              <w:marTop w:val="0"/>
              <w:marBottom w:val="0"/>
              <w:divBdr>
                <w:top w:val="none" w:sz="0" w:space="0" w:color="auto"/>
                <w:left w:val="none" w:sz="0" w:space="0" w:color="auto"/>
                <w:bottom w:val="none" w:sz="0" w:space="0" w:color="auto"/>
                <w:right w:val="none" w:sz="0" w:space="0" w:color="auto"/>
              </w:divBdr>
              <w:divsChild>
                <w:div w:id="878052452">
                  <w:marLeft w:val="0"/>
                  <w:marRight w:val="0"/>
                  <w:marTop w:val="0"/>
                  <w:marBottom w:val="0"/>
                  <w:divBdr>
                    <w:top w:val="none" w:sz="0" w:space="0" w:color="auto"/>
                    <w:left w:val="none" w:sz="0" w:space="0" w:color="auto"/>
                    <w:bottom w:val="none" w:sz="0" w:space="0" w:color="auto"/>
                    <w:right w:val="none" w:sz="0" w:space="0" w:color="auto"/>
                  </w:divBdr>
                  <w:divsChild>
                    <w:div w:id="539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698682">
      <w:bodyDiv w:val="1"/>
      <w:marLeft w:val="0"/>
      <w:marRight w:val="0"/>
      <w:marTop w:val="0"/>
      <w:marBottom w:val="0"/>
      <w:divBdr>
        <w:top w:val="none" w:sz="0" w:space="0" w:color="auto"/>
        <w:left w:val="none" w:sz="0" w:space="0" w:color="auto"/>
        <w:bottom w:val="none" w:sz="0" w:space="0" w:color="auto"/>
        <w:right w:val="none" w:sz="0" w:space="0" w:color="auto"/>
      </w:divBdr>
      <w:divsChild>
        <w:div w:id="2101902265">
          <w:marLeft w:val="0"/>
          <w:marRight w:val="0"/>
          <w:marTop w:val="90"/>
          <w:marBottom w:val="90"/>
          <w:divBdr>
            <w:top w:val="none" w:sz="0" w:space="0" w:color="auto"/>
            <w:left w:val="none" w:sz="0" w:space="0" w:color="auto"/>
            <w:bottom w:val="none" w:sz="0" w:space="0" w:color="auto"/>
            <w:right w:val="none" w:sz="0" w:space="0" w:color="auto"/>
          </w:divBdr>
          <w:divsChild>
            <w:div w:id="23791213">
              <w:marLeft w:val="0"/>
              <w:marRight w:val="0"/>
              <w:marTop w:val="0"/>
              <w:marBottom w:val="0"/>
              <w:divBdr>
                <w:top w:val="none" w:sz="0" w:space="0" w:color="auto"/>
                <w:left w:val="none" w:sz="0" w:space="0" w:color="auto"/>
                <w:bottom w:val="none" w:sz="0" w:space="0" w:color="auto"/>
                <w:right w:val="none" w:sz="0" w:space="0" w:color="auto"/>
              </w:divBdr>
              <w:divsChild>
                <w:div w:id="1471635993">
                  <w:marLeft w:val="0"/>
                  <w:marRight w:val="0"/>
                  <w:marTop w:val="0"/>
                  <w:marBottom w:val="0"/>
                  <w:divBdr>
                    <w:top w:val="none" w:sz="0" w:space="0" w:color="auto"/>
                    <w:left w:val="none" w:sz="0" w:space="0" w:color="auto"/>
                    <w:bottom w:val="none" w:sz="0" w:space="0" w:color="auto"/>
                    <w:right w:val="none" w:sz="0" w:space="0" w:color="auto"/>
                  </w:divBdr>
                  <w:divsChild>
                    <w:div w:id="5451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264053">
      <w:bodyDiv w:val="1"/>
      <w:marLeft w:val="0"/>
      <w:marRight w:val="0"/>
      <w:marTop w:val="0"/>
      <w:marBottom w:val="0"/>
      <w:divBdr>
        <w:top w:val="none" w:sz="0" w:space="0" w:color="auto"/>
        <w:left w:val="none" w:sz="0" w:space="0" w:color="auto"/>
        <w:bottom w:val="none" w:sz="0" w:space="0" w:color="auto"/>
        <w:right w:val="none" w:sz="0" w:space="0" w:color="auto"/>
      </w:divBdr>
      <w:divsChild>
        <w:div w:id="1688864729">
          <w:marLeft w:val="0"/>
          <w:marRight w:val="0"/>
          <w:marTop w:val="90"/>
          <w:marBottom w:val="90"/>
          <w:divBdr>
            <w:top w:val="none" w:sz="0" w:space="0" w:color="auto"/>
            <w:left w:val="none" w:sz="0" w:space="0" w:color="auto"/>
            <w:bottom w:val="none" w:sz="0" w:space="0" w:color="auto"/>
            <w:right w:val="none" w:sz="0" w:space="0" w:color="auto"/>
          </w:divBdr>
          <w:divsChild>
            <w:div w:id="1283608667">
              <w:marLeft w:val="0"/>
              <w:marRight w:val="0"/>
              <w:marTop w:val="0"/>
              <w:marBottom w:val="0"/>
              <w:divBdr>
                <w:top w:val="none" w:sz="0" w:space="0" w:color="auto"/>
                <w:left w:val="none" w:sz="0" w:space="0" w:color="auto"/>
                <w:bottom w:val="none" w:sz="0" w:space="0" w:color="auto"/>
                <w:right w:val="none" w:sz="0" w:space="0" w:color="auto"/>
              </w:divBdr>
              <w:divsChild>
                <w:div w:id="1853689759">
                  <w:marLeft w:val="0"/>
                  <w:marRight w:val="0"/>
                  <w:marTop w:val="0"/>
                  <w:marBottom w:val="0"/>
                  <w:divBdr>
                    <w:top w:val="none" w:sz="0" w:space="0" w:color="auto"/>
                    <w:left w:val="none" w:sz="0" w:space="0" w:color="auto"/>
                    <w:bottom w:val="none" w:sz="0" w:space="0" w:color="auto"/>
                    <w:right w:val="none" w:sz="0" w:space="0" w:color="auto"/>
                  </w:divBdr>
                  <w:divsChild>
                    <w:div w:id="1581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864870">
      <w:bodyDiv w:val="1"/>
      <w:marLeft w:val="0"/>
      <w:marRight w:val="0"/>
      <w:marTop w:val="0"/>
      <w:marBottom w:val="0"/>
      <w:divBdr>
        <w:top w:val="none" w:sz="0" w:space="0" w:color="auto"/>
        <w:left w:val="none" w:sz="0" w:space="0" w:color="auto"/>
        <w:bottom w:val="none" w:sz="0" w:space="0" w:color="auto"/>
        <w:right w:val="none" w:sz="0" w:space="0" w:color="auto"/>
      </w:divBdr>
    </w:div>
    <w:div w:id="632949494">
      <w:bodyDiv w:val="1"/>
      <w:marLeft w:val="0"/>
      <w:marRight w:val="0"/>
      <w:marTop w:val="0"/>
      <w:marBottom w:val="0"/>
      <w:divBdr>
        <w:top w:val="none" w:sz="0" w:space="0" w:color="auto"/>
        <w:left w:val="none" w:sz="0" w:space="0" w:color="auto"/>
        <w:bottom w:val="none" w:sz="0" w:space="0" w:color="auto"/>
        <w:right w:val="none" w:sz="0" w:space="0" w:color="auto"/>
      </w:divBdr>
      <w:divsChild>
        <w:div w:id="450829458">
          <w:marLeft w:val="0"/>
          <w:marRight w:val="0"/>
          <w:marTop w:val="90"/>
          <w:marBottom w:val="90"/>
          <w:divBdr>
            <w:top w:val="none" w:sz="0" w:space="0" w:color="auto"/>
            <w:left w:val="none" w:sz="0" w:space="0" w:color="auto"/>
            <w:bottom w:val="none" w:sz="0" w:space="0" w:color="auto"/>
            <w:right w:val="none" w:sz="0" w:space="0" w:color="auto"/>
          </w:divBdr>
          <w:divsChild>
            <w:div w:id="1262031981">
              <w:marLeft w:val="0"/>
              <w:marRight w:val="0"/>
              <w:marTop w:val="0"/>
              <w:marBottom w:val="0"/>
              <w:divBdr>
                <w:top w:val="none" w:sz="0" w:space="0" w:color="auto"/>
                <w:left w:val="none" w:sz="0" w:space="0" w:color="auto"/>
                <w:bottom w:val="none" w:sz="0" w:space="0" w:color="auto"/>
                <w:right w:val="none" w:sz="0" w:space="0" w:color="auto"/>
              </w:divBdr>
              <w:divsChild>
                <w:div w:id="1382830131">
                  <w:marLeft w:val="0"/>
                  <w:marRight w:val="0"/>
                  <w:marTop w:val="0"/>
                  <w:marBottom w:val="0"/>
                  <w:divBdr>
                    <w:top w:val="none" w:sz="0" w:space="0" w:color="auto"/>
                    <w:left w:val="none" w:sz="0" w:space="0" w:color="auto"/>
                    <w:bottom w:val="none" w:sz="0" w:space="0" w:color="auto"/>
                    <w:right w:val="none" w:sz="0" w:space="0" w:color="auto"/>
                  </w:divBdr>
                  <w:divsChild>
                    <w:div w:id="14169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039946">
      <w:bodyDiv w:val="1"/>
      <w:marLeft w:val="0"/>
      <w:marRight w:val="0"/>
      <w:marTop w:val="0"/>
      <w:marBottom w:val="0"/>
      <w:divBdr>
        <w:top w:val="none" w:sz="0" w:space="0" w:color="auto"/>
        <w:left w:val="none" w:sz="0" w:space="0" w:color="auto"/>
        <w:bottom w:val="none" w:sz="0" w:space="0" w:color="auto"/>
        <w:right w:val="none" w:sz="0" w:space="0" w:color="auto"/>
      </w:divBdr>
    </w:div>
    <w:div w:id="671569871">
      <w:bodyDiv w:val="1"/>
      <w:marLeft w:val="0"/>
      <w:marRight w:val="0"/>
      <w:marTop w:val="0"/>
      <w:marBottom w:val="0"/>
      <w:divBdr>
        <w:top w:val="none" w:sz="0" w:space="0" w:color="auto"/>
        <w:left w:val="none" w:sz="0" w:space="0" w:color="auto"/>
        <w:bottom w:val="none" w:sz="0" w:space="0" w:color="auto"/>
        <w:right w:val="none" w:sz="0" w:space="0" w:color="auto"/>
      </w:divBdr>
      <w:divsChild>
        <w:div w:id="717826540">
          <w:marLeft w:val="0"/>
          <w:marRight w:val="0"/>
          <w:marTop w:val="154"/>
          <w:marBottom w:val="0"/>
          <w:divBdr>
            <w:top w:val="none" w:sz="0" w:space="0" w:color="auto"/>
            <w:left w:val="none" w:sz="0" w:space="0" w:color="auto"/>
            <w:bottom w:val="none" w:sz="0" w:space="0" w:color="auto"/>
            <w:right w:val="none" w:sz="0" w:space="0" w:color="auto"/>
          </w:divBdr>
        </w:div>
        <w:div w:id="880627687">
          <w:marLeft w:val="0"/>
          <w:marRight w:val="0"/>
          <w:marTop w:val="154"/>
          <w:marBottom w:val="0"/>
          <w:divBdr>
            <w:top w:val="none" w:sz="0" w:space="0" w:color="auto"/>
            <w:left w:val="none" w:sz="0" w:space="0" w:color="auto"/>
            <w:bottom w:val="none" w:sz="0" w:space="0" w:color="auto"/>
            <w:right w:val="none" w:sz="0" w:space="0" w:color="auto"/>
          </w:divBdr>
        </w:div>
        <w:div w:id="1855653152">
          <w:marLeft w:val="0"/>
          <w:marRight w:val="0"/>
          <w:marTop w:val="154"/>
          <w:marBottom w:val="0"/>
          <w:divBdr>
            <w:top w:val="none" w:sz="0" w:space="0" w:color="auto"/>
            <w:left w:val="none" w:sz="0" w:space="0" w:color="auto"/>
            <w:bottom w:val="none" w:sz="0" w:space="0" w:color="auto"/>
            <w:right w:val="none" w:sz="0" w:space="0" w:color="auto"/>
          </w:divBdr>
        </w:div>
      </w:divsChild>
    </w:div>
    <w:div w:id="942609338">
      <w:bodyDiv w:val="1"/>
      <w:marLeft w:val="0"/>
      <w:marRight w:val="0"/>
      <w:marTop w:val="0"/>
      <w:marBottom w:val="0"/>
      <w:divBdr>
        <w:top w:val="none" w:sz="0" w:space="0" w:color="auto"/>
        <w:left w:val="none" w:sz="0" w:space="0" w:color="auto"/>
        <w:bottom w:val="none" w:sz="0" w:space="0" w:color="auto"/>
        <w:right w:val="none" w:sz="0" w:space="0" w:color="auto"/>
      </w:divBdr>
      <w:divsChild>
        <w:div w:id="484128143">
          <w:marLeft w:val="0"/>
          <w:marRight w:val="0"/>
          <w:marTop w:val="90"/>
          <w:marBottom w:val="90"/>
          <w:divBdr>
            <w:top w:val="none" w:sz="0" w:space="0" w:color="auto"/>
            <w:left w:val="none" w:sz="0" w:space="0" w:color="auto"/>
            <w:bottom w:val="none" w:sz="0" w:space="0" w:color="auto"/>
            <w:right w:val="none" w:sz="0" w:space="0" w:color="auto"/>
          </w:divBdr>
          <w:divsChild>
            <w:div w:id="554582485">
              <w:marLeft w:val="0"/>
              <w:marRight w:val="0"/>
              <w:marTop w:val="0"/>
              <w:marBottom w:val="0"/>
              <w:divBdr>
                <w:top w:val="none" w:sz="0" w:space="0" w:color="auto"/>
                <w:left w:val="none" w:sz="0" w:space="0" w:color="auto"/>
                <w:bottom w:val="none" w:sz="0" w:space="0" w:color="auto"/>
                <w:right w:val="none" w:sz="0" w:space="0" w:color="auto"/>
              </w:divBdr>
              <w:divsChild>
                <w:div w:id="877015621">
                  <w:marLeft w:val="0"/>
                  <w:marRight w:val="0"/>
                  <w:marTop w:val="0"/>
                  <w:marBottom w:val="0"/>
                  <w:divBdr>
                    <w:top w:val="none" w:sz="0" w:space="0" w:color="auto"/>
                    <w:left w:val="none" w:sz="0" w:space="0" w:color="auto"/>
                    <w:bottom w:val="none" w:sz="0" w:space="0" w:color="auto"/>
                    <w:right w:val="none" w:sz="0" w:space="0" w:color="auto"/>
                  </w:divBdr>
                  <w:divsChild>
                    <w:div w:id="8962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26265">
      <w:bodyDiv w:val="1"/>
      <w:marLeft w:val="0"/>
      <w:marRight w:val="0"/>
      <w:marTop w:val="0"/>
      <w:marBottom w:val="0"/>
      <w:divBdr>
        <w:top w:val="none" w:sz="0" w:space="0" w:color="auto"/>
        <w:left w:val="none" w:sz="0" w:space="0" w:color="auto"/>
        <w:bottom w:val="none" w:sz="0" w:space="0" w:color="auto"/>
        <w:right w:val="none" w:sz="0" w:space="0" w:color="auto"/>
      </w:divBdr>
      <w:divsChild>
        <w:div w:id="542982964">
          <w:marLeft w:val="0"/>
          <w:marRight w:val="0"/>
          <w:marTop w:val="90"/>
          <w:marBottom w:val="90"/>
          <w:divBdr>
            <w:top w:val="none" w:sz="0" w:space="0" w:color="auto"/>
            <w:left w:val="none" w:sz="0" w:space="0" w:color="auto"/>
            <w:bottom w:val="none" w:sz="0" w:space="0" w:color="auto"/>
            <w:right w:val="none" w:sz="0" w:space="0" w:color="auto"/>
          </w:divBdr>
          <w:divsChild>
            <w:div w:id="353921269">
              <w:marLeft w:val="0"/>
              <w:marRight w:val="0"/>
              <w:marTop w:val="0"/>
              <w:marBottom w:val="0"/>
              <w:divBdr>
                <w:top w:val="none" w:sz="0" w:space="0" w:color="auto"/>
                <w:left w:val="none" w:sz="0" w:space="0" w:color="auto"/>
                <w:bottom w:val="none" w:sz="0" w:space="0" w:color="auto"/>
                <w:right w:val="none" w:sz="0" w:space="0" w:color="auto"/>
              </w:divBdr>
              <w:divsChild>
                <w:div w:id="1036389064">
                  <w:marLeft w:val="0"/>
                  <w:marRight w:val="0"/>
                  <w:marTop w:val="0"/>
                  <w:marBottom w:val="0"/>
                  <w:divBdr>
                    <w:top w:val="none" w:sz="0" w:space="0" w:color="auto"/>
                    <w:left w:val="none" w:sz="0" w:space="0" w:color="auto"/>
                    <w:bottom w:val="none" w:sz="0" w:space="0" w:color="auto"/>
                    <w:right w:val="none" w:sz="0" w:space="0" w:color="auto"/>
                  </w:divBdr>
                  <w:divsChild>
                    <w:div w:id="14195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92405">
      <w:bodyDiv w:val="1"/>
      <w:marLeft w:val="0"/>
      <w:marRight w:val="0"/>
      <w:marTop w:val="0"/>
      <w:marBottom w:val="0"/>
      <w:divBdr>
        <w:top w:val="none" w:sz="0" w:space="0" w:color="auto"/>
        <w:left w:val="none" w:sz="0" w:space="0" w:color="auto"/>
        <w:bottom w:val="none" w:sz="0" w:space="0" w:color="auto"/>
        <w:right w:val="none" w:sz="0" w:space="0" w:color="auto"/>
      </w:divBdr>
      <w:divsChild>
        <w:div w:id="424805508">
          <w:marLeft w:val="0"/>
          <w:marRight w:val="0"/>
          <w:marTop w:val="90"/>
          <w:marBottom w:val="90"/>
          <w:divBdr>
            <w:top w:val="none" w:sz="0" w:space="0" w:color="auto"/>
            <w:left w:val="none" w:sz="0" w:space="0" w:color="auto"/>
            <w:bottom w:val="none" w:sz="0" w:space="0" w:color="auto"/>
            <w:right w:val="none" w:sz="0" w:space="0" w:color="auto"/>
          </w:divBdr>
          <w:divsChild>
            <w:div w:id="488713523">
              <w:marLeft w:val="0"/>
              <w:marRight w:val="0"/>
              <w:marTop w:val="0"/>
              <w:marBottom w:val="0"/>
              <w:divBdr>
                <w:top w:val="none" w:sz="0" w:space="0" w:color="auto"/>
                <w:left w:val="none" w:sz="0" w:space="0" w:color="auto"/>
                <w:bottom w:val="none" w:sz="0" w:space="0" w:color="auto"/>
                <w:right w:val="none" w:sz="0" w:space="0" w:color="auto"/>
              </w:divBdr>
              <w:divsChild>
                <w:div w:id="2090341455">
                  <w:marLeft w:val="0"/>
                  <w:marRight w:val="0"/>
                  <w:marTop w:val="0"/>
                  <w:marBottom w:val="0"/>
                  <w:divBdr>
                    <w:top w:val="none" w:sz="0" w:space="0" w:color="auto"/>
                    <w:left w:val="none" w:sz="0" w:space="0" w:color="auto"/>
                    <w:bottom w:val="none" w:sz="0" w:space="0" w:color="auto"/>
                    <w:right w:val="none" w:sz="0" w:space="0" w:color="auto"/>
                  </w:divBdr>
                  <w:divsChild>
                    <w:div w:id="9224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528232">
      <w:bodyDiv w:val="1"/>
      <w:marLeft w:val="0"/>
      <w:marRight w:val="0"/>
      <w:marTop w:val="0"/>
      <w:marBottom w:val="0"/>
      <w:divBdr>
        <w:top w:val="none" w:sz="0" w:space="0" w:color="auto"/>
        <w:left w:val="none" w:sz="0" w:space="0" w:color="auto"/>
        <w:bottom w:val="none" w:sz="0" w:space="0" w:color="auto"/>
        <w:right w:val="none" w:sz="0" w:space="0" w:color="auto"/>
      </w:divBdr>
    </w:div>
    <w:div w:id="1450859044">
      <w:bodyDiv w:val="1"/>
      <w:marLeft w:val="0"/>
      <w:marRight w:val="0"/>
      <w:marTop w:val="0"/>
      <w:marBottom w:val="0"/>
      <w:divBdr>
        <w:top w:val="none" w:sz="0" w:space="0" w:color="auto"/>
        <w:left w:val="none" w:sz="0" w:space="0" w:color="auto"/>
        <w:bottom w:val="none" w:sz="0" w:space="0" w:color="auto"/>
        <w:right w:val="none" w:sz="0" w:space="0" w:color="auto"/>
      </w:divBdr>
      <w:divsChild>
        <w:div w:id="1295019885">
          <w:marLeft w:val="0"/>
          <w:marRight w:val="0"/>
          <w:marTop w:val="90"/>
          <w:marBottom w:val="90"/>
          <w:divBdr>
            <w:top w:val="none" w:sz="0" w:space="0" w:color="auto"/>
            <w:left w:val="none" w:sz="0" w:space="0" w:color="auto"/>
            <w:bottom w:val="none" w:sz="0" w:space="0" w:color="auto"/>
            <w:right w:val="none" w:sz="0" w:space="0" w:color="auto"/>
          </w:divBdr>
          <w:divsChild>
            <w:div w:id="871461654">
              <w:marLeft w:val="0"/>
              <w:marRight w:val="0"/>
              <w:marTop w:val="0"/>
              <w:marBottom w:val="0"/>
              <w:divBdr>
                <w:top w:val="none" w:sz="0" w:space="0" w:color="auto"/>
                <w:left w:val="none" w:sz="0" w:space="0" w:color="auto"/>
                <w:bottom w:val="none" w:sz="0" w:space="0" w:color="auto"/>
                <w:right w:val="none" w:sz="0" w:space="0" w:color="auto"/>
              </w:divBdr>
              <w:divsChild>
                <w:div w:id="1147284251">
                  <w:marLeft w:val="0"/>
                  <w:marRight w:val="0"/>
                  <w:marTop w:val="0"/>
                  <w:marBottom w:val="0"/>
                  <w:divBdr>
                    <w:top w:val="none" w:sz="0" w:space="0" w:color="auto"/>
                    <w:left w:val="none" w:sz="0" w:space="0" w:color="auto"/>
                    <w:bottom w:val="none" w:sz="0" w:space="0" w:color="auto"/>
                    <w:right w:val="none" w:sz="0" w:space="0" w:color="auto"/>
                  </w:divBdr>
                  <w:divsChild>
                    <w:div w:id="6334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9677">
      <w:bodyDiv w:val="1"/>
      <w:marLeft w:val="0"/>
      <w:marRight w:val="0"/>
      <w:marTop w:val="0"/>
      <w:marBottom w:val="0"/>
      <w:divBdr>
        <w:top w:val="none" w:sz="0" w:space="0" w:color="auto"/>
        <w:left w:val="none" w:sz="0" w:space="0" w:color="auto"/>
        <w:bottom w:val="none" w:sz="0" w:space="0" w:color="auto"/>
        <w:right w:val="none" w:sz="0" w:space="0" w:color="auto"/>
      </w:divBdr>
      <w:divsChild>
        <w:div w:id="5720245">
          <w:marLeft w:val="0"/>
          <w:marRight w:val="0"/>
          <w:marTop w:val="90"/>
          <w:marBottom w:val="90"/>
          <w:divBdr>
            <w:top w:val="none" w:sz="0" w:space="0" w:color="auto"/>
            <w:left w:val="none" w:sz="0" w:space="0" w:color="auto"/>
            <w:bottom w:val="none" w:sz="0" w:space="0" w:color="auto"/>
            <w:right w:val="none" w:sz="0" w:space="0" w:color="auto"/>
          </w:divBdr>
          <w:divsChild>
            <w:div w:id="1365062216">
              <w:marLeft w:val="0"/>
              <w:marRight w:val="0"/>
              <w:marTop w:val="0"/>
              <w:marBottom w:val="0"/>
              <w:divBdr>
                <w:top w:val="none" w:sz="0" w:space="0" w:color="auto"/>
                <w:left w:val="none" w:sz="0" w:space="0" w:color="auto"/>
                <w:bottom w:val="none" w:sz="0" w:space="0" w:color="auto"/>
                <w:right w:val="none" w:sz="0" w:space="0" w:color="auto"/>
              </w:divBdr>
              <w:divsChild>
                <w:div w:id="877201294">
                  <w:marLeft w:val="0"/>
                  <w:marRight w:val="0"/>
                  <w:marTop w:val="0"/>
                  <w:marBottom w:val="0"/>
                  <w:divBdr>
                    <w:top w:val="none" w:sz="0" w:space="0" w:color="auto"/>
                    <w:left w:val="none" w:sz="0" w:space="0" w:color="auto"/>
                    <w:bottom w:val="none" w:sz="0" w:space="0" w:color="auto"/>
                    <w:right w:val="none" w:sz="0" w:space="0" w:color="auto"/>
                  </w:divBdr>
                  <w:divsChild>
                    <w:div w:id="6505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702074">
      <w:bodyDiv w:val="1"/>
      <w:marLeft w:val="0"/>
      <w:marRight w:val="0"/>
      <w:marTop w:val="0"/>
      <w:marBottom w:val="0"/>
      <w:divBdr>
        <w:top w:val="none" w:sz="0" w:space="0" w:color="auto"/>
        <w:left w:val="none" w:sz="0" w:space="0" w:color="auto"/>
        <w:bottom w:val="none" w:sz="0" w:space="0" w:color="auto"/>
        <w:right w:val="none" w:sz="0" w:space="0" w:color="auto"/>
      </w:divBdr>
    </w:div>
    <w:div w:id="1601989645">
      <w:bodyDiv w:val="1"/>
      <w:marLeft w:val="0"/>
      <w:marRight w:val="0"/>
      <w:marTop w:val="0"/>
      <w:marBottom w:val="0"/>
      <w:divBdr>
        <w:top w:val="none" w:sz="0" w:space="0" w:color="auto"/>
        <w:left w:val="none" w:sz="0" w:space="0" w:color="auto"/>
        <w:bottom w:val="none" w:sz="0" w:space="0" w:color="auto"/>
        <w:right w:val="none" w:sz="0" w:space="0" w:color="auto"/>
      </w:divBdr>
      <w:divsChild>
        <w:div w:id="527255189">
          <w:marLeft w:val="0"/>
          <w:marRight w:val="0"/>
          <w:marTop w:val="90"/>
          <w:marBottom w:val="90"/>
          <w:divBdr>
            <w:top w:val="none" w:sz="0" w:space="0" w:color="auto"/>
            <w:left w:val="none" w:sz="0" w:space="0" w:color="auto"/>
            <w:bottom w:val="none" w:sz="0" w:space="0" w:color="auto"/>
            <w:right w:val="none" w:sz="0" w:space="0" w:color="auto"/>
          </w:divBdr>
          <w:divsChild>
            <w:div w:id="1015225814">
              <w:marLeft w:val="0"/>
              <w:marRight w:val="0"/>
              <w:marTop w:val="0"/>
              <w:marBottom w:val="0"/>
              <w:divBdr>
                <w:top w:val="none" w:sz="0" w:space="0" w:color="auto"/>
                <w:left w:val="none" w:sz="0" w:space="0" w:color="auto"/>
                <w:bottom w:val="none" w:sz="0" w:space="0" w:color="auto"/>
                <w:right w:val="none" w:sz="0" w:space="0" w:color="auto"/>
              </w:divBdr>
              <w:divsChild>
                <w:div w:id="2022388584">
                  <w:marLeft w:val="0"/>
                  <w:marRight w:val="0"/>
                  <w:marTop w:val="0"/>
                  <w:marBottom w:val="0"/>
                  <w:divBdr>
                    <w:top w:val="none" w:sz="0" w:space="0" w:color="auto"/>
                    <w:left w:val="none" w:sz="0" w:space="0" w:color="auto"/>
                    <w:bottom w:val="none" w:sz="0" w:space="0" w:color="auto"/>
                    <w:right w:val="none" w:sz="0" w:space="0" w:color="auto"/>
                  </w:divBdr>
                  <w:divsChild>
                    <w:div w:id="15876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432150">
      <w:bodyDiv w:val="1"/>
      <w:marLeft w:val="0"/>
      <w:marRight w:val="0"/>
      <w:marTop w:val="0"/>
      <w:marBottom w:val="0"/>
      <w:divBdr>
        <w:top w:val="none" w:sz="0" w:space="0" w:color="auto"/>
        <w:left w:val="none" w:sz="0" w:space="0" w:color="auto"/>
        <w:bottom w:val="none" w:sz="0" w:space="0" w:color="auto"/>
        <w:right w:val="none" w:sz="0" w:space="0" w:color="auto"/>
      </w:divBdr>
    </w:div>
    <w:div w:id="1717193323">
      <w:bodyDiv w:val="1"/>
      <w:marLeft w:val="0"/>
      <w:marRight w:val="0"/>
      <w:marTop w:val="0"/>
      <w:marBottom w:val="0"/>
      <w:divBdr>
        <w:top w:val="none" w:sz="0" w:space="0" w:color="auto"/>
        <w:left w:val="none" w:sz="0" w:space="0" w:color="auto"/>
        <w:bottom w:val="none" w:sz="0" w:space="0" w:color="auto"/>
        <w:right w:val="none" w:sz="0" w:space="0" w:color="auto"/>
      </w:divBdr>
      <w:divsChild>
        <w:div w:id="2043092665">
          <w:marLeft w:val="547"/>
          <w:marRight w:val="0"/>
          <w:marTop w:val="154"/>
          <w:marBottom w:val="0"/>
          <w:divBdr>
            <w:top w:val="none" w:sz="0" w:space="0" w:color="auto"/>
            <w:left w:val="none" w:sz="0" w:space="0" w:color="auto"/>
            <w:bottom w:val="none" w:sz="0" w:space="0" w:color="auto"/>
            <w:right w:val="none" w:sz="0" w:space="0" w:color="auto"/>
          </w:divBdr>
        </w:div>
        <w:div w:id="1115440321">
          <w:marLeft w:val="547"/>
          <w:marRight w:val="0"/>
          <w:marTop w:val="154"/>
          <w:marBottom w:val="0"/>
          <w:divBdr>
            <w:top w:val="none" w:sz="0" w:space="0" w:color="auto"/>
            <w:left w:val="none" w:sz="0" w:space="0" w:color="auto"/>
            <w:bottom w:val="none" w:sz="0" w:space="0" w:color="auto"/>
            <w:right w:val="none" w:sz="0" w:space="0" w:color="auto"/>
          </w:divBdr>
        </w:div>
        <w:div w:id="1205365366">
          <w:marLeft w:val="547"/>
          <w:marRight w:val="0"/>
          <w:marTop w:val="154"/>
          <w:marBottom w:val="0"/>
          <w:divBdr>
            <w:top w:val="none" w:sz="0" w:space="0" w:color="auto"/>
            <w:left w:val="none" w:sz="0" w:space="0" w:color="auto"/>
            <w:bottom w:val="none" w:sz="0" w:space="0" w:color="auto"/>
            <w:right w:val="none" w:sz="0" w:space="0" w:color="auto"/>
          </w:divBdr>
        </w:div>
      </w:divsChild>
    </w:div>
    <w:div w:id="1721585502">
      <w:bodyDiv w:val="1"/>
      <w:marLeft w:val="0"/>
      <w:marRight w:val="0"/>
      <w:marTop w:val="0"/>
      <w:marBottom w:val="0"/>
      <w:divBdr>
        <w:top w:val="none" w:sz="0" w:space="0" w:color="auto"/>
        <w:left w:val="none" w:sz="0" w:space="0" w:color="auto"/>
        <w:bottom w:val="none" w:sz="0" w:space="0" w:color="auto"/>
        <w:right w:val="none" w:sz="0" w:space="0" w:color="auto"/>
      </w:divBdr>
      <w:divsChild>
        <w:div w:id="714159394">
          <w:marLeft w:val="0"/>
          <w:marRight w:val="0"/>
          <w:marTop w:val="90"/>
          <w:marBottom w:val="90"/>
          <w:divBdr>
            <w:top w:val="none" w:sz="0" w:space="0" w:color="auto"/>
            <w:left w:val="none" w:sz="0" w:space="0" w:color="auto"/>
            <w:bottom w:val="none" w:sz="0" w:space="0" w:color="auto"/>
            <w:right w:val="none" w:sz="0" w:space="0" w:color="auto"/>
          </w:divBdr>
          <w:divsChild>
            <w:div w:id="2132433817">
              <w:marLeft w:val="0"/>
              <w:marRight w:val="0"/>
              <w:marTop w:val="0"/>
              <w:marBottom w:val="0"/>
              <w:divBdr>
                <w:top w:val="none" w:sz="0" w:space="0" w:color="auto"/>
                <w:left w:val="none" w:sz="0" w:space="0" w:color="auto"/>
                <w:bottom w:val="none" w:sz="0" w:space="0" w:color="auto"/>
                <w:right w:val="none" w:sz="0" w:space="0" w:color="auto"/>
              </w:divBdr>
              <w:divsChild>
                <w:div w:id="306251593">
                  <w:marLeft w:val="0"/>
                  <w:marRight w:val="0"/>
                  <w:marTop w:val="0"/>
                  <w:marBottom w:val="0"/>
                  <w:divBdr>
                    <w:top w:val="none" w:sz="0" w:space="0" w:color="auto"/>
                    <w:left w:val="none" w:sz="0" w:space="0" w:color="auto"/>
                    <w:bottom w:val="none" w:sz="0" w:space="0" w:color="auto"/>
                    <w:right w:val="none" w:sz="0" w:space="0" w:color="auto"/>
                  </w:divBdr>
                  <w:divsChild>
                    <w:div w:id="17480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612102">
      <w:bodyDiv w:val="1"/>
      <w:marLeft w:val="0"/>
      <w:marRight w:val="0"/>
      <w:marTop w:val="0"/>
      <w:marBottom w:val="0"/>
      <w:divBdr>
        <w:top w:val="none" w:sz="0" w:space="0" w:color="auto"/>
        <w:left w:val="none" w:sz="0" w:space="0" w:color="auto"/>
        <w:bottom w:val="none" w:sz="0" w:space="0" w:color="auto"/>
        <w:right w:val="none" w:sz="0" w:space="0" w:color="auto"/>
      </w:divBdr>
      <w:divsChild>
        <w:div w:id="1638758815">
          <w:marLeft w:val="0"/>
          <w:marRight w:val="0"/>
          <w:marTop w:val="90"/>
          <w:marBottom w:val="90"/>
          <w:divBdr>
            <w:top w:val="none" w:sz="0" w:space="0" w:color="auto"/>
            <w:left w:val="none" w:sz="0" w:space="0" w:color="auto"/>
            <w:bottom w:val="none" w:sz="0" w:space="0" w:color="auto"/>
            <w:right w:val="none" w:sz="0" w:space="0" w:color="auto"/>
          </w:divBdr>
          <w:divsChild>
            <w:div w:id="73355379">
              <w:marLeft w:val="0"/>
              <w:marRight w:val="0"/>
              <w:marTop w:val="0"/>
              <w:marBottom w:val="0"/>
              <w:divBdr>
                <w:top w:val="none" w:sz="0" w:space="0" w:color="auto"/>
                <w:left w:val="none" w:sz="0" w:space="0" w:color="auto"/>
                <w:bottom w:val="none" w:sz="0" w:space="0" w:color="auto"/>
                <w:right w:val="none" w:sz="0" w:space="0" w:color="auto"/>
              </w:divBdr>
              <w:divsChild>
                <w:div w:id="1842773901">
                  <w:marLeft w:val="0"/>
                  <w:marRight w:val="0"/>
                  <w:marTop w:val="0"/>
                  <w:marBottom w:val="0"/>
                  <w:divBdr>
                    <w:top w:val="none" w:sz="0" w:space="0" w:color="auto"/>
                    <w:left w:val="none" w:sz="0" w:space="0" w:color="auto"/>
                    <w:bottom w:val="none" w:sz="0" w:space="0" w:color="auto"/>
                    <w:right w:val="none" w:sz="0" w:space="0" w:color="auto"/>
                  </w:divBdr>
                  <w:divsChild>
                    <w:div w:id="10188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780631">
      <w:bodyDiv w:val="1"/>
      <w:marLeft w:val="0"/>
      <w:marRight w:val="0"/>
      <w:marTop w:val="0"/>
      <w:marBottom w:val="0"/>
      <w:divBdr>
        <w:top w:val="none" w:sz="0" w:space="0" w:color="auto"/>
        <w:left w:val="none" w:sz="0" w:space="0" w:color="auto"/>
        <w:bottom w:val="none" w:sz="0" w:space="0" w:color="auto"/>
        <w:right w:val="none" w:sz="0" w:space="0" w:color="auto"/>
      </w:divBdr>
      <w:divsChild>
        <w:div w:id="1725181895">
          <w:marLeft w:val="0"/>
          <w:marRight w:val="0"/>
          <w:marTop w:val="90"/>
          <w:marBottom w:val="90"/>
          <w:divBdr>
            <w:top w:val="none" w:sz="0" w:space="0" w:color="auto"/>
            <w:left w:val="none" w:sz="0" w:space="0" w:color="auto"/>
            <w:bottom w:val="none" w:sz="0" w:space="0" w:color="auto"/>
            <w:right w:val="none" w:sz="0" w:space="0" w:color="auto"/>
          </w:divBdr>
          <w:divsChild>
            <w:div w:id="923876415">
              <w:marLeft w:val="0"/>
              <w:marRight w:val="0"/>
              <w:marTop w:val="0"/>
              <w:marBottom w:val="0"/>
              <w:divBdr>
                <w:top w:val="none" w:sz="0" w:space="0" w:color="auto"/>
                <w:left w:val="none" w:sz="0" w:space="0" w:color="auto"/>
                <w:bottom w:val="none" w:sz="0" w:space="0" w:color="auto"/>
                <w:right w:val="none" w:sz="0" w:space="0" w:color="auto"/>
              </w:divBdr>
              <w:divsChild>
                <w:div w:id="583416551">
                  <w:marLeft w:val="0"/>
                  <w:marRight w:val="0"/>
                  <w:marTop w:val="0"/>
                  <w:marBottom w:val="0"/>
                  <w:divBdr>
                    <w:top w:val="none" w:sz="0" w:space="0" w:color="auto"/>
                    <w:left w:val="none" w:sz="0" w:space="0" w:color="auto"/>
                    <w:bottom w:val="none" w:sz="0" w:space="0" w:color="auto"/>
                    <w:right w:val="none" w:sz="0" w:space="0" w:color="auto"/>
                  </w:divBdr>
                  <w:divsChild>
                    <w:div w:id="11113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919</Words>
  <Characters>5243</Characters>
  <Application>Microsoft Office Word</Application>
  <DocSecurity>0</DocSecurity>
  <Lines>43</Lines>
  <Paragraphs>12</Paragraphs>
  <ScaleCrop>false</ScaleCrop>
  <Company>Microsoft</Company>
  <LinksUpToDate>false</LinksUpToDate>
  <CharactersWithSpaces>6150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2014－2015学年第二学期《马克思主义基本原理概论》</dc:title>
  <dc:creator>USER</dc:creator>
  <cp:lastModifiedBy>admin</cp:lastModifiedBy>
  <cp:revision>2</cp:revision>
  <dcterms:created xsi:type="dcterms:W3CDTF">2019-05-27T01:33:00Z</dcterms:created>
  <dcterms:modified xsi:type="dcterms:W3CDTF">2019-05-27T01:33:00Z</dcterms:modified>
</cp:coreProperties>
</file>