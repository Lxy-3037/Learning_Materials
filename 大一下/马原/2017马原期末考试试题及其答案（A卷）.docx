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33" w:rsidRDefault="00E87F33" w:rsidP="00E87F33">
      <w:pPr>
        <w:jc w:val="center"/>
        <w:rPr>
          <w:ins w:id="0" w:author="Administrator" w:date="2017-06-21T12:02:00Z"/>
          <w:b/>
          <w:sz w:val="24"/>
          <w:szCs w:val="24"/>
        </w:rPr>
      </w:pPr>
      <w:ins w:id="1" w:author="Administrator" w:date="2017-06-21T11:13:00Z">
        <w:r w:rsidRPr="00054F9B">
          <w:rPr>
            <w:rFonts w:hint="eastAsia"/>
            <w:b/>
            <w:sz w:val="24"/>
            <w:szCs w:val="24"/>
            <w:rPrChange w:id="2" w:author="Administrator" w:date="2017-06-21T12:01:00Z">
              <w:rPr>
                <w:rFonts w:hint="eastAsia"/>
                <w:b/>
                <w:sz w:val="18"/>
                <w:szCs w:val="18"/>
              </w:rPr>
            </w:rPrChange>
          </w:rPr>
          <w:t>武汉大学</w:t>
        </w:r>
        <w:r w:rsidRPr="00054F9B">
          <w:rPr>
            <w:b/>
            <w:sz w:val="24"/>
            <w:szCs w:val="24"/>
            <w:rPrChange w:id="3" w:author="Administrator" w:date="2017-06-21T12:01:00Z">
              <w:rPr>
                <w:b/>
                <w:sz w:val="18"/>
                <w:szCs w:val="18"/>
              </w:rPr>
            </w:rPrChange>
          </w:rPr>
          <w:t>2016</w:t>
        </w:r>
        <w:r w:rsidRPr="00054F9B">
          <w:rPr>
            <w:rFonts w:hint="eastAsia"/>
            <w:b/>
            <w:sz w:val="24"/>
            <w:szCs w:val="24"/>
            <w:rPrChange w:id="4" w:author="Administrator" w:date="2017-06-21T12:01:00Z">
              <w:rPr>
                <w:rFonts w:hint="eastAsia"/>
                <w:b/>
                <w:sz w:val="18"/>
                <w:szCs w:val="18"/>
              </w:rPr>
            </w:rPrChange>
          </w:rPr>
          <w:t>—</w:t>
        </w:r>
        <w:r w:rsidRPr="00054F9B">
          <w:rPr>
            <w:b/>
            <w:sz w:val="24"/>
            <w:szCs w:val="24"/>
            <w:rPrChange w:id="5" w:author="Administrator" w:date="2017-06-21T12:01:00Z">
              <w:rPr>
                <w:b/>
                <w:sz w:val="18"/>
                <w:szCs w:val="18"/>
              </w:rPr>
            </w:rPrChange>
          </w:rPr>
          <w:t>2017</w:t>
        </w:r>
        <w:r w:rsidRPr="00054F9B">
          <w:rPr>
            <w:rFonts w:hint="eastAsia"/>
            <w:b/>
            <w:sz w:val="24"/>
            <w:szCs w:val="24"/>
            <w:rPrChange w:id="6" w:author="Administrator" w:date="2017-06-21T12:01:00Z">
              <w:rPr>
                <w:rFonts w:hint="eastAsia"/>
                <w:b/>
                <w:sz w:val="18"/>
                <w:szCs w:val="18"/>
              </w:rPr>
            </w:rPrChange>
          </w:rPr>
          <w:t>学年第二学期</w:t>
        </w:r>
      </w:ins>
    </w:p>
    <w:p w:rsidR="00054F9B" w:rsidRPr="00054F9B" w:rsidRDefault="00054F9B" w:rsidP="00E87F33">
      <w:pPr>
        <w:jc w:val="center"/>
        <w:rPr>
          <w:ins w:id="7" w:author="Administrator" w:date="2017-06-21T11:13:00Z"/>
          <w:b/>
          <w:sz w:val="24"/>
          <w:szCs w:val="24"/>
          <w:rPrChange w:id="8" w:author="Administrator" w:date="2017-06-21T12:01:00Z">
            <w:rPr>
              <w:ins w:id="9" w:author="Administrator" w:date="2017-06-21T11:13:00Z"/>
              <w:b/>
              <w:sz w:val="18"/>
              <w:szCs w:val="18"/>
            </w:rPr>
          </w:rPrChange>
        </w:rPr>
      </w:pPr>
    </w:p>
    <w:p w:rsidR="00054F9B" w:rsidRPr="00054F9B" w:rsidRDefault="00E87F33">
      <w:pPr>
        <w:jc w:val="center"/>
        <w:rPr>
          <w:ins w:id="10" w:author="Administrator" w:date="2017-06-21T12:01:00Z"/>
          <w:b/>
          <w:sz w:val="24"/>
          <w:szCs w:val="24"/>
          <w:rPrChange w:id="11" w:author="Administrator" w:date="2017-06-21T12:01:00Z">
            <w:rPr>
              <w:ins w:id="12" w:author="Administrator" w:date="2017-06-21T12:01:00Z"/>
              <w:b/>
              <w:sz w:val="18"/>
              <w:szCs w:val="18"/>
            </w:rPr>
          </w:rPrChange>
        </w:rPr>
        <w:pPrChange w:id="13" w:author="Administrator" w:date="2017-06-21T12:01:00Z">
          <w:pPr>
            <w:spacing w:beforeLines="50" w:before="156" w:afterLines="50" w:after="156"/>
            <w:ind w:firstLineChars="490" w:firstLine="1033"/>
          </w:pPr>
        </w:pPrChange>
      </w:pPr>
      <w:ins w:id="14" w:author="Administrator" w:date="2017-06-21T11:13:00Z">
        <w:r w:rsidRPr="00054F9B">
          <w:rPr>
            <w:rFonts w:hint="eastAsia"/>
            <w:b/>
            <w:sz w:val="24"/>
            <w:szCs w:val="24"/>
            <w:rPrChange w:id="15" w:author="Administrator" w:date="2017-06-21T12:01:00Z">
              <w:rPr>
                <w:rFonts w:hint="eastAsia"/>
                <w:b/>
                <w:sz w:val="18"/>
                <w:szCs w:val="18"/>
              </w:rPr>
            </w:rPrChange>
          </w:rPr>
          <w:t>《马克思主义基本原理概论》试卷（</w:t>
        </w:r>
        <w:r w:rsidRPr="00054F9B">
          <w:rPr>
            <w:b/>
            <w:sz w:val="24"/>
            <w:szCs w:val="24"/>
            <w:rPrChange w:id="16" w:author="Administrator" w:date="2017-06-21T12:01:00Z">
              <w:rPr>
                <w:b/>
                <w:sz w:val="18"/>
                <w:szCs w:val="18"/>
              </w:rPr>
            </w:rPrChange>
          </w:rPr>
          <w:t>A</w:t>
        </w:r>
        <w:r w:rsidRPr="00054F9B">
          <w:rPr>
            <w:rFonts w:hint="eastAsia"/>
            <w:b/>
            <w:sz w:val="24"/>
            <w:szCs w:val="24"/>
            <w:rPrChange w:id="17" w:author="Administrator" w:date="2017-06-21T12:01:00Z">
              <w:rPr>
                <w:rFonts w:hint="eastAsia"/>
                <w:b/>
                <w:sz w:val="18"/>
                <w:szCs w:val="18"/>
              </w:rPr>
            </w:rPrChange>
          </w:rPr>
          <w:t>）（闭卷）</w:t>
        </w:r>
      </w:ins>
    </w:p>
    <w:p w:rsidR="00054F9B" w:rsidRDefault="00054F9B">
      <w:pPr>
        <w:jc w:val="center"/>
        <w:rPr>
          <w:ins w:id="18" w:author="Administrator" w:date="2017-06-21T12:02:00Z"/>
          <w:b/>
          <w:szCs w:val="21"/>
        </w:rPr>
        <w:pPrChange w:id="19" w:author="Administrator" w:date="2017-06-21T12:01:00Z">
          <w:pPr>
            <w:spacing w:beforeLines="50" w:before="156" w:afterLines="50" w:after="156"/>
            <w:ind w:firstLineChars="490" w:firstLine="885"/>
          </w:pPr>
        </w:pPrChange>
      </w:pPr>
    </w:p>
    <w:p w:rsidR="00705FB9" w:rsidRPr="00054F9B" w:rsidDel="00E87F33" w:rsidRDefault="006C62FB">
      <w:pPr>
        <w:jc w:val="center"/>
        <w:rPr>
          <w:del w:id="20" w:author="Administrator" w:date="2017-06-21T11:13:00Z"/>
          <w:b/>
          <w:szCs w:val="21"/>
          <w:rPrChange w:id="21" w:author="Administrator" w:date="2017-06-21T12:02:00Z">
            <w:rPr>
              <w:del w:id="22" w:author="Administrator" w:date="2017-06-21T11:13:00Z"/>
              <w:b/>
              <w:sz w:val="28"/>
              <w:szCs w:val="28"/>
            </w:rPr>
          </w:rPrChange>
        </w:rPr>
      </w:pPr>
      <w:del w:id="23" w:author="Administrator" w:date="2017-06-21T11:13:00Z">
        <w:r w:rsidRPr="00054F9B" w:rsidDel="00E87F33">
          <w:rPr>
            <w:b/>
            <w:szCs w:val="21"/>
            <w:rPrChange w:id="24" w:author="Administrator" w:date="2017-06-21T12:02:00Z">
              <w:rPr>
                <w:b/>
                <w:sz w:val="28"/>
                <w:szCs w:val="28"/>
              </w:rPr>
            </w:rPrChange>
          </w:rPr>
          <w:delText>201</w:delText>
        </w:r>
        <w:r w:rsidR="004B7526" w:rsidRPr="00054F9B" w:rsidDel="00E87F33">
          <w:rPr>
            <w:b/>
            <w:szCs w:val="21"/>
            <w:rPrChange w:id="25" w:author="Administrator" w:date="2017-06-21T12:02:00Z">
              <w:rPr>
                <w:b/>
                <w:sz w:val="28"/>
                <w:szCs w:val="28"/>
              </w:rPr>
            </w:rPrChange>
          </w:rPr>
          <w:delText>6</w:delText>
        </w:r>
        <w:r w:rsidRPr="00054F9B" w:rsidDel="00E87F33">
          <w:rPr>
            <w:rFonts w:hint="eastAsia"/>
            <w:b/>
            <w:szCs w:val="21"/>
            <w:rPrChange w:id="26" w:author="Administrator" w:date="2017-06-21T12:02:00Z">
              <w:rPr>
                <w:rFonts w:hint="eastAsia"/>
                <w:b/>
                <w:sz w:val="28"/>
                <w:szCs w:val="28"/>
              </w:rPr>
            </w:rPrChange>
          </w:rPr>
          <w:delText>－</w:delText>
        </w:r>
        <w:r w:rsidRPr="00054F9B" w:rsidDel="00E87F33">
          <w:rPr>
            <w:b/>
            <w:szCs w:val="21"/>
            <w:rPrChange w:id="27" w:author="Administrator" w:date="2017-06-21T12:02:00Z">
              <w:rPr>
                <w:b/>
                <w:sz w:val="28"/>
                <w:szCs w:val="28"/>
              </w:rPr>
            </w:rPrChange>
          </w:rPr>
          <w:delText>201</w:delText>
        </w:r>
        <w:r w:rsidR="004B7526" w:rsidRPr="00054F9B" w:rsidDel="00E87F33">
          <w:rPr>
            <w:b/>
            <w:szCs w:val="21"/>
            <w:rPrChange w:id="28" w:author="Administrator" w:date="2017-06-21T12:02:00Z">
              <w:rPr>
                <w:b/>
                <w:sz w:val="28"/>
                <w:szCs w:val="28"/>
              </w:rPr>
            </w:rPrChange>
          </w:rPr>
          <w:delText>7</w:delText>
        </w:r>
        <w:r w:rsidRPr="00054F9B" w:rsidDel="00E87F33">
          <w:rPr>
            <w:rFonts w:hint="eastAsia"/>
            <w:b/>
            <w:szCs w:val="21"/>
            <w:rPrChange w:id="29" w:author="Administrator" w:date="2017-06-21T12:02:00Z">
              <w:rPr>
                <w:rFonts w:hint="eastAsia"/>
                <w:b/>
                <w:sz w:val="28"/>
                <w:szCs w:val="28"/>
              </w:rPr>
            </w:rPrChange>
          </w:rPr>
          <w:delText>学年第二学期《马克思主义基本原理概论》</w:delText>
        </w:r>
      </w:del>
    </w:p>
    <w:p w:rsidR="00705FB9" w:rsidRPr="00054F9B" w:rsidDel="00054F9B" w:rsidRDefault="00705FB9">
      <w:pPr>
        <w:jc w:val="center"/>
        <w:rPr>
          <w:del w:id="30" w:author="Administrator" w:date="2017-06-21T12:01:00Z"/>
          <w:b/>
          <w:szCs w:val="21"/>
          <w:rPrChange w:id="31" w:author="Administrator" w:date="2017-06-21T12:02:00Z">
            <w:rPr>
              <w:del w:id="32" w:author="Administrator" w:date="2017-06-21T12:01:00Z"/>
              <w:b/>
              <w:sz w:val="28"/>
              <w:szCs w:val="28"/>
            </w:rPr>
          </w:rPrChange>
        </w:rPr>
      </w:pPr>
      <w:del w:id="33" w:author="Administrator" w:date="2017-06-21T12:01:00Z">
        <w:r w:rsidRPr="00054F9B" w:rsidDel="00054F9B">
          <w:rPr>
            <w:rFonts w:hint="eastAsia"/>
            <w:b/>
            <w:szCs w:val="21"/>
            <w:rPrChange w:id="34" w:author="Administrator" w:date="2017-06-21T12:02:00Z">
              <w:rPr>
                <w:rFonts w:hint="eastAsia"/>
                <w:b/>
                <w:sz w:val="28"/>
                <w:szCs w:val="28"/>
              </w:rPr>
            </w:rPrChange>
          </w:rPr>
          <w:delText>期末考试试题（</w:delText>
        </w:r>
        <w:r w:rsidR="00DA04E3" w:rsidRPr="00054F9B" w:rsidDel="00054F9B">
          <w:rPr>
            <w:b/>
            <w:szCs w:val="21"/>
            <w:rPrChange w:id="35" w:author="Administrator" w:date="2017-06-21T12:02:00Z">
              <w:rPr>
                <w:b/>
                <w:sz w:val="28"/>
                <w:szCs w:val="28"/>
              </w:rPr>
            </w:rPrChange>
          </w:rPr>
          <w:delText>A</w:delText>
        </w:r>
        <w:r w:rsidRPr="00054F9B" w:rsidDel="00054F9B">
          <w:rPr>
            <w:b/>
            <w:szCs w:val="21"/>
            <w:rPrChange w:id="36" w:author="Administrator" w:date="2017-06-21T12:02:00Z">
              <w:rPr>
                <w:b/>
                <w:sz w:val="28"/>
                <w:szCs w:val="28"/>
              </w:rPr>
            </w:rPrChange>
          </w:rPr>
          <w:delText xml:space="preserve"> </w:delText>
        </w:r>
        <w:r w:rsidRPr="00054F9B" w:rsidDel="00054F9B">
          <w:rPr>
            <w:rFonts w:hint="eastAsia"/>
            <w:b/>
            <w:szCs w:val="21"/>
            <w:rPrChange w:id="37" w:author="Administrator" w:date="2017-06-21T12:02:00Z">
              <w:rPr>
                <w:rFonts w:hint="eastAsia"/>
                <w:b/>
                <w:sz w:val="28"/>
                <w:szCs w:val="28"/>
              </w:rPr>
            </w:rPrChange>
          </w:rPr>
          <w:delText>）</w:delText>
        </w:r>
      </w:del>
    </w:p>
    <w:p w:rsidR="00705FB9" w:rsidRPr="00054F9B" w:rsidRDefault="00705FB9">
      <w:pPr>
        <w:jc w:val="center"/>
        <w:rPr>
          <w:b/>
          <w:szCs w:val="21"/>
          <w:u w:val="single"/>
          <w:rPrChange w:id="38" w:author="Administrator" w:date="2017-06-21T12:02:00Z">
            <w:rPr>
              <w:b/>
              <w:u w:val="single"/>
            </w:rPr>
          </w:rPrChange>
        </w:rPr>
        <w:pPrChange w:id="39" w:author="Administrator" w:date="2017-06-21T12:01:00Z">
          <w:pPr>
            <w:spacing w:beforeLines="50" w:before="156" w:afterLines="50" w:after="156"/>
            <w:ind w:firstLineChars="490" w:firstLine="885"/>
          </w:pPr>
        </w:pPrChange>
      </w:pPr>
      <w:r w:rsidRPr="00054F9B">
        <w:rPr>
          <w:rFonts w:hint="eastAsia"/>
          <w:b/>
          <w:szCs w:val="21"/>
          <w:rPrChange w:id="40" w:author="Administrator" w:date="2017-06-21T12:02:00Z">
            <w:rPr>
              <w:rFonts w:hint="eastAsia"/>
              <w:b/>
            </w:rPr>
          </w:rPrChange>
        </w:rPr>
        <w:t>专业</w:t>
      </w:r>
      <w:r w:rsidRPr="00054F9B">
        <w:rPr>
          <w:b/>
          <w:szCs w:val="21"/>
          <w:u w:val="single"/>
          <w:rPrChange w:id="41" w:author="Administrator" w:date="2017-06-21T12:02:00Z">
            <w:rPr>
              <w:b/>
              <w:u w:val="single"/>
            </w:rPr>
          </w:rPrChange>
        </w:rPr>
        <w:t xml:space="preserve">            </w:t>
      </w:r>
      <w:r w:rsidRPr="00054F9B">
        <w:rPr>
          <w:b/>
          <w:szCs w:val="21"/>
          <w:rPrChange w:id="42" w:author="Administrator" w:date="2017-06-21T12:02:00Z">
            <w:rPr>
              <w:b/>
            </w:rPr>
          </w:rPrChange>
        </w:rPr>
        <w:t xml:space="preserve">   </w:t>
      </w:r>
      <w:r w:rsidRPr="00054F9B">
        <w:rPr>
          <w:rFonts w:hint="eastAsia"/>
          <w:b/>
          <w:szCs w:val="21"/>
          <w:rPrChange w:id="43" w:author="Administrator" w:date="2017-06-21T12:02:00Z">
            <w:rPr>
              <w:rFonts w:hint="eastAsia"/>
              <w:b/>
            </w:rPr>
          </w:rPrChange>
        </w:rPr>
        <w:t>姓名</w:t>
      </w:r>
      <w:r w:rsidRPr="00054F9B">
        <w:rPr>
          <w:b/>
          <w:szCs w:val="21"/>
          <w:u w:val="single"/>
          <w:rPrChange w:id="44" w:author="Administrator" w:date="2017-06-21T12:02:00Z">
            <w:rPr>
              <w:b/>
              <w:u w:val="single"/>
            </w:rPr>
          </w:rPrChange>
        </w:rPr>
        <w:t xml:space="preserve">              </w:t>
      </w:r>
      <w:r w:rsidRPr="00054F9B">
        <w:rPr>
          <w:b/>
          <w:szCs w:val="21"/>
          <w:rPrChange w:id="45" w:author="Administrator" w:date="2017-06-21T12:02:00Z">
            <w:rPr>
              <w:b/>
            </w:rPr>
          </w:rPrChange>
        </w:rPr>
        <w:t xml:space="preserve">  </w:t>
      </w:r>
      <w:r w:rsidRPr="00054F9B">
        <w:rPr>
          <w:rFonts w:hint="eastAsia"/>
          <w:b/>
          <w:szCs w:val="21"/>
          <w:rPrChange w:id="46" w:author="Administrator" w:date="2017-06-21T12:02:00Z">
            <w:rPr>
              <w:rFonts w:hint="eastAsia"/>
              <w:b/>
            </w:rPr>
          </w:rPrChange>
        </w:rPr>
        <w:t>学号</w:t>
      </w:r>
    </w:p>
    <w:p w:rsidR="00705FB9" w:rsidRPr="00E87F33" w:rsidRDefault="00705FB9" w:rsidP="0011561C">
      <w:pPr>
        <w:rPr>
          <w:b/>
          <w:sz w:val="18"/>
          <w:szCs w:val="18"/>
          <w:rPrChange w:id="47" w:author="Administrator" w:date="2017-06-21T11:13:00Z">
            <w:rPr>
              <w:b/>
            </w:rPr>
          </w:rPrChange>
        </w:rPr>
      </w:pPr>
      <w:r w:rsidRPr="00E87F33">
        <w:rPr>
          <w:b/>
          <w:sz w:val="18"/>
          <w:szCs w:val="18"/>
          <w:rPrChange w:id="48" w:author="Administrator" w:date="2017-06-21T11:13:00Z">
            <w:rPr>
              <w:b/>
            </w:rPr>
          </w:rPrChange>
        </w:rPr>
        <w:t xml:space="preserve">             </w:t>
      </w:r>
    </w:p>
    <w:p w:rsidR="004B7526" w:rsidRPr="00E87F33" w:rsidRDefault="004B7526" w:rsidP="004B7526">
      <w:pPr>
        <w:pStyle w:val="a3"/>
        <w:numPr>
          <w:ilvl w:val="0"/>
          <w:numId w:val="10"/>
        </w:numPr>
        <w:ind w:firstLineChars="0"/>
        <w:rPr>
          <w:b/>
          <w:sz w:val="18"/>
          <w:szCs w:val="18"/>
          <w:rPrChange w:id="49" w:author="Administrator" w:date="2017-06-21T11:13:00Z">
            <w:rPr>
              <w:b/>
              <w:szCs w:val="21"/>
            </w:rPr>
          </w:rPrChange>
        </w:rPr>
      </w:pPr>
      <w:r w:rsidRPr="00E87F33">
        <w:rPr>
          <w:rFonts w:hint="eastAsia"/>
          <w:b/>
          <w:sz w:val="18"/>
          <w:szCs w:val="18"/>
          <w:rPrChange w:id="50" w:author="Administrator" w:date="2017-06-21T11:13:00Z">
            <w:rPr>
              <w:rFonts w:hint="eastAsia"/>
              <w:b/>
              <w:szCs w:val="21"/>
            </w:rPr>
          </w:rPrChange>
        </w:rPr>
        <w:t>辨析题（判断</w:t>
      </w:r>
      <w:r w:rsidR="0039335E" w:rsidRPr="00E87F33">
        <w:rPr>
          <w:rFonts w:hint="eastAsia"/>
          <w:b/>
          <w:sz w:val="18"/>
          <w:szCs w:val="18"/>
          <w:rPrChange w:id="51" w:author="Administrator" w:date="2017-06-21T11:13:00Z">
            <w:rPr>
              <w:rFonts w:hint="eastAsia"/>
              <w:b/>
              <w:szCs w:val="21"/>
            </w:rPr>
          </w:rPrChange>
        </w:rPr>
        <w:t>对错</w:t>
      </w:r>
      <w:r w:rsidRPr="00E87F33">
        <w:rPr>
          <w:rFonts w:hint="eastAsia"/>
          <w:b/>
          <w:sz w:val="18"/>
          <w:szCs w:val="18"/>
          <w:rPrChange w:id="52" w:author="Administrator" w:date="2017-06-21T11:13:00Z">
            <w:rPr>
              <w:rFonts w:hint="eastAsia"/>
              <w:b/>
              <w:szCs w:val="21"/>
            </w:rPr>
          </w:rPrChange>
        </w:rPr>
        <w:t>并说明理由，每小题</w:t>
      </w:r>
      <w:r w:rsidRPr="00E87F33">
        <w:rPr>
          <w:b/>
          <w:sz w:val="18"/>
          <w:szCs w:val="18"/>
          <w:rPrChange w:id="53" w:author="Administrator" w:date="2017-06-21T11:13:00Z">
            <w:rPr>
              <w:b/>
              <w:szCs w:val="21"/>
            </w:rPr>
          </w:rPrChange>
        </w:rPr>
        <w:t>5</w:t>
      </w:r>
      <w:r w:rsidRPr="00E87F33">
        <w:rPr>
          <w:rFonts w:hint="eastAsia"/>
          <w:b/>
          <w:sz w:val="18"/>
          <w:szCs w:val="18"/>
          <w:rPrChange w:id="54" w:author="Administrator" w:date="2017-06-21T11:13:00Z">
            <w:rPr>
              <w:rFonts w:hint="eastAsia"/>
              <w:b/>
              <w:szCs w:val="21"/>
            </w:rPr>
          </w:rPrChange>
        </w:rPr>
        <w:t>分，共</w:t>
      </w:r>
      <w:r w:rsidRPr="00E87F33">
        <w:rPr>
          <w:b/>
          <w:sz w:val="18"/>
          <w:szCs w:val="18"/>
          <w:rPrChange w:id="55" w:author="Administrator" w:date="2017-06-21T11:13:00Z">
            <w:rPr>
              <w:b/>
              <w:szCs w:val="21"/>
            </w:rPr>
          </w:rPrChange>
        </w:rPr>
        <w:t>20</w:t>
      </w:r>
      <w:r w:rsidRPr="00E87F33">
        <w:rPr>
          <w:rFonts w:hint="eastAsia"/>
          <w:b/>
          <w:sz w:val="18"/>
          <w:szCs w:val="18"/>
          <w:rPrChange w:id="56" w:author="Administrator" w:date="2017-06-21T11:13:00Z">
            <w:rPr>
              <w:rFonts w:hint="eastAsia"/>
              <w:b/>
              <w:szCs w:val="21"/>
            </w:rPr>
          </w:rPrChange>
        </w:rPr>
        <w:t>分）</w:t>
      </w:r>
    </w:p>
    <w:p w:rsidR="00CC50E0" w:rsidRPr="00CC50E0" w:rsidRDefault="00CC50E0">
      <w:pPr>
        <w:rPr>
          <w:ins w:id="57" w:author="Administrator" w:date="2017-06-21T11:35:00Z"/>
          <w:sz w:val="18"/>
          <w:szCs w:val="18"/>
          <w:rPrChange w:id="58" w:author="Administrator" w:date="2017-06-21T11:35:00Z">
            <w:rPr>
              <w:ins w:id="59" w:author="Administrator" w:date="2017-06-21T11:35:00Z"/>
            </w:rPr>
          </w:rPrChange>
        </w:rPr>
        <w:pPrChange w:id="60" w:author="Administrator" w:date="2017-06-21T11:35:00Z">
          <w:pPr>
            <w:pStyle w:val="a3"/>
            <w:numPr>
              <w:numId w:val="10"/>
            </w:numPr>
            <w:ind w:left="450" w:firstLineChars="0" w:hanging="450"/>
          </w:pPr>
        </w:pPrChange>
      </w:pPr>
      <w:ins w:id="61" w:author="Administrator" w:date="2017-06-21T11:35:00Z">
        <w:r w:rsidRPr="00CC50E0">
          <w:rPr>
            <w:sz w:val="18"/>
            <w:szCs w:val="18"/>
            <w:rPrChange w:id="62" w:author="Administrator" w:date="2017-06-21T11:35:00Z">
              <w:rPr/>
            </w:rPrChange>
          </w:rPr>
          <w:t xml:space="preserve">1. </w:t>
        </w:r>
        <w:r w:rsidRPr="00CC50E0">
          <w:rPr>
            <w:rFonts w:hint="eastAsia"/>
            <w:sz w:val="18"/>
            <w:szCs w:val="18"/>
            <w:rPrChange w:id="63" w:author="Administrator" w:date="2017-06-21T11:35:00Z">
              <w:rPr>
                <w:rFonts w:hint="eastAsia"/>
              </w:rPr>
            </w:rPrChange>
          </w:rPr>
          <w:t>马克思主义是代表无产阶级阶级利益和愿望的社会理论，不可能是客观</w:t>
        </w:r>
      </w:ins>
      <w:ins w:id="64" w:author="Administrator" w:date="2017-06-21T14:30:00Z">
        <w:r w:rsidR="00650D54">
          <w:rPr>
            <w:rFonts w:hint="eastAsia"/>
            <w:sz w:val="18"/>
            <w:szCs w:val="18"/>
          </w:rPr>
          <w:t>的</w:t>
        </w:r>
      </w:ins>
      <w:ins w:id="65" w:author="Administrator" w:date="2017-06-21T11:35:00Z">
        <w:r w:rsidRPr="00CC50E0">
          <w:rPr>
            <w:rFonts w:hint="eastAsia"/>
            <w:sz w:val="18"/>
            <w:szCs w:val="18"/>
            <w:rPrChange w:id="66" w:author="Administrator" w:date="2017-06-21T11:35:00Z">
              <w:rPr>
                <w:rFonts w:hint="eastAsia"/>
              </w:rPr>
            </w:rPrChange>
          </w:rPr>
          <w:t>、科学</w:t>
        </w:r>
      </w:ins>
      <w:ins w:id="67" w:author="Administrator" w:date="2017-06-21T14:30:00Z">
        <w:r w:rsidR="00650D54">
          <w:rPr>
            <w:rFonts w:hint="eastAsia"/>
            <w:sz w:val="18"/>
            <w:szCs w:val="18"/>
          </w:rPr>
          <w:t>的</w:t>
        </w:r>
      </w:ins>
      <w:ins w:id="68" w:author="Administrator" w:date="2017-06-21T11:35:00Z">
        <w:r w:rsidRPr="00CC50E0">
          <w:rPr>
            <w:rFonts w:hint="eastAsia"/>
            <w:sz w:val="18"/>
            <w:szCs w:val="18"/>
            <w:rPrChange w:id="69" w:author="Administrator" w:date="2017-06-21T11:35:00Z">
              <w:rPr>
                <w:rFonts w:hint="eastAsia"/>
              </w:rPr>
            </w:rPrChange>
          </w:rPr>
          <w:t>。</w:t>
        </w:r>
      </w:ins>
    </w:p>
    <w:p w:rsidR="004B7526" w:rsidRPr="00CC50E0" w:rsidDel="00E87F33" w:rsidRDefault="004B7526" w:rsidP="004B7526">
      <w:pPr>
        <w:rPr>
          <w:del w:id="70" w:author="Administrator" w:date="2017-06-21T11:14:00Z"/>
          <w:b/>
          <w:sz w:val="18"/>
          <w:szCs w:val="18"/>
          <w:rPrChange w:id="71" w:author="Administrator" w:date="2017-06-21T11:35:00Z">
            <w:rPr>
              <w:del w:id="72" w:author="Administrator" w:date="2017-06-21T11:14:00Z"/>
              <w:b/>
              <w:szCs w:val="21"/>
            </w:rPr>
          </w:rPrChange>
        </w:rPr>
      </w:pPr>
    </w:p>
    <w:p w:rsidR="004B7526" w:rsidRPr="00E87F33" w:rsidRDefault="004B7526" w:rsidP="004B7526">
      <w:pPr>
        <w:rPr>
          <w:sz w:val="18"/>
          <w:szCs w:val="18"/>
          <w:rPrChange w:id="73" w:author="Administrator" w:date="2017-06-21T11:13:00Z">
            <w:rPr>
              <w:szCs w:val="21"/>
            </w:rPr>
          </w:rPrChange>
        </w:rPr>
      </w:pPr>
      <w:del w:id="74" w:author="Administrator" w:date="2017-06-21T11:35:00Z">
        <w:r w:rsidRPr="00E87F33" w:rsidDel="00CC50E0">
          <w:rPr>
            <w:sz w:val="18"/>
            <w:szCs w:val="18"/>
            <w:rPrChange w:id="75" w:author="Administrator" w:date="2017-06-21T11:13:00Z">
              <w:rPr>
                <w:szCs w:val="21"/>
              </w:rPr>
            </w:rPrChange>
          </w:rPr>
          <w:delText>1</w:delText>
        </w:r>
      </w:del>
      <w:ins w:id="76" w:author="Administrator" w:date="2017-06-21T11:35:00Z">
        <w:r w:rsidR="00CC50E0">
          <w:rPr>
            <w:sz w:val="18"/>
            <w:szCs w:val="18"/>
          </w:rPr>
          <w:t>2</w:t>
        </w:r>
      </w:ins>
      <w:r w:rsidRPr="00E87F33">
        <w:rPr>
          <w:sz w:val="18"/>
          <w:szCs w:val="18"/>
          <w:rPrChange w:id="77" w:author="Administrator" w:date="2017-06-21T11:13:00Z">
            <w:rPr>
              <w:szCs w:val="21"/>
            </w:rPr>
          </w:rPrChange>
        </w:rPr>
        <w:t>.</w:t>
      </w:r>
      <w:ins w:id="78" w:author="Administrator" w:date="2017-06-21T11:29:00Z">
        <w:r w:rsidR="00CC50E0">
          <w:rPr>
            <w:sz w:val="18"/>
            <w:szCs w:val="18"/>
          </w:rPr>
          <w:t xml:space="preserve"> </w:t>
        </w:r>
      </w:ins>
      <w:ins w:id="79" w:author="Administrator" w:date="2017-06-21T11:27:00Z">
        <w:r w:rsidR="00CC50E0">
          <w:rPr>
            <w:rFonts w:hint="eastAsia"/>
            <w:sz w:val="18"/>
            <w:szCs w:val="18"/>
          </w:rPr>
          <w:t>肯定就是</w:t>
        </w:r>
        <w:r w:rsidR="00CC50E0">
          <w:rPr>
            <w:sz w:val="18"/>
            <w:szCs w:val="18"/>
          </w:rPr>
          <w:t>肯定</w:t>
        </w:r>
        <w:r w:rsidR="00CC50E0">
          <w:rPr>
            <w:rFonts w:hint="eastAsia"/>
            <w:sz w:val="18"/>
            <w:szCs w:val="18"/>
          </w:rPr>
          <w:t>,</w:t>
        </w:r>
      </w:ins>
      <w:ins w:id="80" w:author="Administrator" w:date="2017-06-21T11:28:00Z">
        <w:r w:rsidR="00CC50E0">
          <w:rPr>
            <w:sz w:val="18"/>
            <w:szCs w:val="18"/>
          </w:rPr>
          <w:t xml:space="preserve"> </w:t>
        </w:r>
        <w:r w:rsidR="00CC50E0">
          <w:rPr>
            <w:rFonts w:hint="eastAsia"/>
            <w:sz w:val="18"/>
            <w:szCs w:val="18"/>
          </w:rPr>
          <w:t>否定</w:t>
        </w:r>
        <w:r w:rsidR="00CC50E0">
          <w:rPr>
            <w:sz w:val="18"/>
            <w:szCs w:val="18"/>
          </w:rPr>
          <w:t>就是</w:t>
        </w:r>
        <w:r w:rsidR="00CC50E0">
          <w:rPr>
            <w:rFonts w:hint="eastAsia"/>
            <w:sz w:val="18"/>
            <w:szCs w:val="18"/>
          </w:rPr>
          <w:t>否定</w:t>
        </w:r>
        <w:r w:rsidR="00CC50E0">
          <w:rPr>
            <w:sz w:val="18"/>
            <w:szCs w:val="18"/>
          </w:rPr>
          <w:t xml:space="preserve">, </w:t>
        </w:r>
        <w:proofErr w:type="gramStart"/>
        <w:r w:rsidR="00CC50E0">
          <w:rPr>
            <w:rFonts w:hint="eastAsia"/>
            <w:sz w:val="18"/>
            <w:szCs w:val="18"/>
          </w:rPr>
          <w:t>所谓</w:t>
        </w:r>
        <w:r w:rsidR="00CC50E0">
          <w:rPr>
            <w:sz w:val="18"/>
            <w:szCs w:val="18"/>
          </w:rPr>
          <w:t>既</w:t>
        </w:r>
        <w:proofErr w:type="gramEnd"/>
        <w:r w:rsidR="00CC50E0">
          <w:rPr>
            <w:sz w:val="18"/>
            <w:szCs w:val="18"/>
          </w:rPr>
          <w:t>肯定又否定实质上是自相矛盾的说法</w:t>
        </w:r>
      </w:ins>
      <w:del w:id="81" w:author="Administrator" w:date="2017-06-21T11:27:00Z">
        <w:r w:rsidRPr="00E87F33" w:rsidDel="00CC50E0">
          <w:rPr>
            <w:sz w:val="18"/>
            <w:szCs w:val="18"/>
            <w:rPrChange w:id="82" w:author="Administrator" w:date="2017-06-21T11:13:00Z">
              <w:rPr>
                <w:szCs w:val="21"/>
              </w:rPr>
            </w:rPrChange>
          </w:rPr>
          <w:delText xml:space="preserve"> </w:delText>
        </w:r>
        <w:r w:rsidR="00815900" w:rsidRPr="00E87F33" w:rsidDel="00CC50E0">
          <w:rPr>
            <w:rFonts w:hint="eastAsia"/>
            <w:sz w:val="18"/>
            <w:szCs w:val="18"/>
            <w:rPrChange w:id="83" w:author="Administrator" w:date="2017-06-21T11:13:00Z">
              <w:rPr>
                <w:rFonts w:hint="eastAsia"/>
                <w:szCs w:val="21"/>
              </w:rPr>
            </w:rPrChange>
          </w:rPr>
          <w:delText>马克思主义</w:delText>
        </w:r>
      </w:del>
      <w:del w:id="84" w:author="Administrator" w:date="2017-06-21T11:29:00Z">
        <w:r w:rsidR="00815900" w:rsidRPr="00E87F33" w:rsidDel="00CC50E0">
          <w:rPr>
            <w:rFonts w:hint="eastAsia"/>
            <w:sz w:val="18"/>
            <w:szCs w:val="18"/>
            <w:rPrChange w:id="85" w:author="Administrator" w:date="2017-06-21T11:13:00Z">
              <w:rPr>
                <w:rFonts w:hint="eastAsia"/>
                <w:szCs w:val="21"/>
              </w:rPr>
            </w:rPrChange>
          </w:rPr>
          <w:delText>是代表无产阶级阶级利益和愿望的社会理论，不可能是客观</w:delText>
        </w:r>
      </w:del>
      <w:ins w:id="86" w:author="acer" w:date="2017-06-20T19:37:00Z">
        <w:del w:id="87" w:author="Administrator" w:date="2017-06-21T11:29:00Z">
          <w:r w:rsidR="00D13D6B" w:rsidRPr="00E87F33" w:rsidDel="00CC50E0">
            <w:rPr>
              <w:rFonts w:hint="eastAsia"/>
              <w:sz w:val="18"/>
              <w:szCs w:val="18"/>
              <w:rPrChange w:id="88" w:author="Administrator" w:date="2017-06-21T11:13:00Z">
                <w:rPr>
                  <w:rFonts w:hint="eastAsia"/>
                  <w:szCs w:val="21"/>
                </w:rPr>
              </w:rPrChange>
            </w:rPr>
            <w:delText>的</w:delText>
          </w:r>
        </w:del>
      </w:ins>
      <w:del w:id="89" w:author="Administrator" w:date="2017-06-21T11:29:00Z">
        <w:r w:rsidR="00815900" w:rsidRPr="00E87F33" w:rsidDel="00CC50E0">
          <w:rPr>
            <w:rFonts w:hint="eastAsia"/>
            <w:sz w:val="18"/>
            <w:szCs w:val="18"/>
            <w:rPrChange w:id="90" w:author="Administrator" w:date="2017-06-21T11:13:00Z">
              <w:rPr>
                <w:rFonts w:hint="eastAsia"/>
                <w:szCs w:val="21"/>
              </w:rPr>
            </w:rPrChange>
          </w:rPr>
          <w:delText>、科学</w:delText>
        </w:r>
      </w:del>
      <w:ins w:id="91" w:author="acer" w:date="2017-06-20T19:37:00Z">
        <w:del w:id="92" w:author="Administrator" w:date="2017-06-21T11:29:00Z">
          <w:r w:rsidR="00D13D6B" w:rsidRPr="00E87F33" w:rsidDel="00CC50E0">
            <w:rPr>
              <w:rFonts w:hint="eastAsia"/>
              <w:sz w:val="18"/>
              <w:szCs w:val="18"/>
              <w:rPrChange w:id="93" w:author="Administrator" w:date="2017-06-21T11:13:00Z">
                <w:rPr>
                  <w:rFonts w:hint="eastAsia"/>
                  <w:szCs w:val="21"/>
                </w:rPr>
              </w:rPrChange>
            </w:rPr>
            <w:delText>的</w:delText>
          </w:r>
        </w:del>
      </w:ins>
      <w:r w:rsidR="00815900" w:rsidRPr="00E87F33">
        <w:rPr>
          <w:rFonts w:hint="eastAsia"/>
          <w:sz w:val="18"/>
          <w:szCs w:val="18"/>
          <w:rPrChange w:id="94" w:author="Administrator" w:date="2017-06-21T11:13:00Z">
            <w:rPr>
              <w:rFonts w:hint="eastAsia"/>
              <w:szCs w:val="21"/>
            </w:rPr>
          </w:rPrChange>
        </w:rPr>
        <w:t>。</w:t>
      </w:r>
    </w:p>
    <w:p w:rsidR="008E26ED" w:rsidRPr="00E87F33" w:rsidRDefault="004B7526" w:rsidP="004B7526">
      <w:pPr>
        <w:rPr>
          <w:sz w:val="18"/>
          <w:szCs w:val="18"/>
          <w:rPrChange w:id="95" w:author="Administrator" w:date="2017-06-21T11:13:00Z">
            <w:rPr>
              <w:szCs w:val="21"/>
            </w:rPr>
          </w:rPrChange>
        </w:rPr>
      </w:pPr>
      <w:del w:id="96" w:author="Administrator" w:date="2017-06-21T11:35:00Z">
        <w:r w:rsidRPr="00E87F33" w:rsidDel="00CC50E0">
          <w:rPr>
            <w:sz w:val="18"/>
            <w:szCs w:val="18"/>
            <w:rPrChange w:id="97" w:author="Administrator" w:date="2017-06-21T11:13:00Z">
              <w:rPr>
                <w:szCs w:val="21"/>
              </w:rPr>
            </w:rPrChange>
          </w:rPr>
          <w:delText>2</w:delText>
        </w:r>
      </w:del>
      <w:ins w:id="98" w:author="Administrator" w:date="2017-06-21T11:35:00Z">
        <w:r w:rsidR="00CC50E0">
          <w:rPr>
            <w:sz w:val="18"/>
            <w:szCs w:val="18"/>
          </w:rPr>
          <w:t>3</w:t>
        </w:r>
      </w:ins>
      <w:r w:rsidRPr="00E87F33">
        <w:rPr>
          <w:sz w:val="18"/>
          <w:szCs w:val="18"/>
          <w:rPrChange w:id="99" w:author="Administrator" w:date="2017-06-21T11:13:00Z">
            <w:rPr>
              <w:szCs w:val="21"/>
            </w:rPr>
          </w:rPrChange>
        </w:rPr>
        <w:t xml:space="preserve">. </w:t>
      </w:r>
      <w:del w:id="100" w:author="Administrator" w:date="2017-06-21T11:30:00Z">
        <w:r w:rsidR="008E26ED" w:rsidRPr="00E87F33" w:rsidDel="00CC50E0">
          <w:rPr>
            <w:rFonts w:hint="eastAsia"/>
            <w:sz w:val="18"/>
            <w:szCs w:val="18"/>
            <w:rPrChange w:id="101" w:author="Administrator" w:date="2017-06-21T11:13:00Z">
              <w:rPr>
                <w:rFonts w:hint="eastAsia"/>
                <w:szCs w:val="21"/>
              </w:rPr>
            </w:rPrChange>
          </w:rPr>
          <w:delText>在现实生活中</w:delText>
        </w:r>
      </w:del>
      <w:ins w:id="102" w:author="Administrator" w:date="2017-06-21T11:30:00Z">
        <w:r w:rsidR="00CC50E0">
          <w:rPr>
            <w:rFonts w:hint="eastAsia"/>
            <w:sz w:val="18"/>
            <w:szCs w:val="18"/>
          </w:rPr>
          <w:t>马克思把</w:t>
        </w:r>
        <w:r w:rsidR="00CC50E0">
          <w:rPr>
            <w:sz w:val="18"/>
            <w:szCs w:val="18"/>
          </w:rPr>
          <w:t>资本划分为</w:t>
        </w:r>
      </w:ins>
      <w:ins w:id="103" w:author="Administrator" w:date="2017-06-21T11:31:00Z">
        <w:r w:rsidR="00CC50E0">
          <w:rPr>
            <w:sz w:val="18"/>
            <w:szCs w:val="18"/>
          </w:rPr>
          <w:t>不变资本和可变资本</w:t>
        </w:r>
      </w:ins>
      <w:r w:rsidR="008E26ED" w:rsidRPr="00E87F33">
        <w:rPr>
          <w:rFonts w:hint="eastAsia"/>
          <w:sz w:val="18"/>
          <w:szCs w:val="18"/>
          <w:rPrChange w:id="104" w:author="Administrator" w:date="2017-06-21T11:13:00Z">
            <w:rPr>
              <w:rFonts w:hint="eastAsia"/>
              <w:szCs w:val="21"/>
            </w:rPr>
          </w:rPrChange>
        </w:rPr>
        <w:t>，</w:t>
      </w:r>
      <w:ins w:id="105" w:author="Administrator" w:date="2017-06-21T11:31:00Z">
        <w:r w:rsidR="00CC50E0">
          <w:rPr>
            <w:rFonts w:hint="eastAsia"/>
            <w:sz w:val="18"/>
            <w:szCs w:val="18"/>
          </w:rPr>
          <w:t>目的</w:t>
        </w:r>
        <w:r w:rsidR="00CC50E0">
          <w:rPr>
            <w:sz w:val="18"/>
            <w:szCs w:val="18"/>
          </w:rPr>
          <w:t>在于区分</w:t>
        </w:r>
      </w:ins>
      <w:ins w:id="106" w:author="Administrator" w:date="2017-06-21T11:32:00Z">
        <w:r w:rsidR="00CC50E0">
          <w:rPr>
            <w:rFonts w:hint="eastAsia"/>
            <w:sz w:val="18"/>
            <w:szCs w:val="18"/>
          </w:rPr>
          <w:t>两</w:t>
        </w:r>
      </w:ins>
      <w:ins w:id="107" w:author="Administrator" w:date="2017-06-21T11:31:00Z">
        <w:r w:rsidR="00CC50E0">
          <w:rPr>
            <w:sz w:val="18"/>
            <w:szCs w:val="18"/>
          </w:rPr>
          <w:t>者资本周转方式</w:t>
        </w:r>
      </w:ins>
      <w:ins w:id="108" w:author="Administrator" w:date="2017-06-21T11:33:00Z">
        <w:r w:rsidR="00CC50E0">
          <w:rPr>
            <w:rFonts w:hint="eastAsia"/>
            <w:sz w:val="18"/>
            <w:szCs w:val="18"/>
          </w:rPr>
          <w:t>的</w:t>
        </w:r>
        <w:r w:rsidR="00CC50E0">
          <w:rPr>
            <w:sz w:val="18"/>
            <w:szCs w:val="18"/>
          </w:rPr>
          <w:t>快慢的不同</w:t>
        </w:r>
      </w:ins>
      <w:del w:id="109" w:author="Administrator" w:date="2017-06-21T11:32:00Z">
        <w:r w:rsidR="008E26ED" w:rsidRPr="00E87F33" w:rsidDel="00CC50E0">
          <w:rPr>
            <w:rFonts w:hint="eastAsia"/>
            <w:sz w:val="18"/>
            <w:szCs w:val="18"/>
            <w:rPrChange w:id="110" w:author="Administrator" w:date="2017-06-21T11:13:00Z">
              <w:rPr>
                <w:rFonts w:hint="eastAsia"/>
                <w:szCs w:val="21"/>
              </w:rPr>
            </w:rPrChange>
          </w:rPr>
          <w:delText>商品的市场价格常常与价值不符，这是对价值规律的否定</w:delText>
        </w:r>
      </w:del>
      <w:r w:rsidR="008E26ED" w:rsidRPr="00E87F33">
        <w:rPr>
          <w:rFonts w:hint="eastAsia"/>
          <w:sz w:val="18"/>
          <w:szCs w:val="18"/>
          <w:rPrChange w:id="111" w:author="Administrator" w:date="2017-06-21T11:13:00Z">
            <w:rPr>
              <w:rFonts w:hint="eastAsia"/>
              <w:szCs w:val="21"/>
            </w:rPr>
          </w:rPrChange>
        </w:rPr>
        <w:t>。</w:t>
      </w:r>
    </w:p>
    <w:p w:rsidR="004B7526" w:rsidRPr="00E87F33" w:rsidDel="00CC50E0" w:rsidRDefault="004B7526" w:rsidP="004B7526">
      <w:pPr>
        <w:rPr>
          <w:del w:id="112" w:author="Administrator" w:date="2017-06-21T11:35:00Z"/>
          <w:sz w:val="18"/>
          <w:szCs w:val="18"/>
          <w:rPrChange w:id="113" w:author="Administrator" w:date="2017-06-21T11:13:00Z">
            <w:rPr>
              <w:del w:id="114" w:author="Administrator" w:date="2017-06-21T11:35:00Z"/>
              <w:szCs w:val="21"/>
            </w:rPr>
          </w:rPrChange>
        </w:rPr>
      </w:pPr>
      <w:del w:id="115" w:author="Administrator" w:date="2017-06-21T11:35:00Z">
        <w:r w:rsidRPr="00E87F33" w:rsidDel="00CC50E0">
          <w:rPr>
            <w:sz w:val="18"/>
            <w:szCs w:val="18"/>
            <w:rPrChange w:id="116" w:author="Administrator" w:date="2017-06-21T11:13:00Z">
              <w:rPr>
                <w:szCs w:val="21"/>
              </w:rPr>
            </w:rPrChange>
          </w:rPr>
          <w:delText xml:space="preserve">3. </w:delText>
        </w:r>
        <w:r w:rsidR="008E26ED" w:rsidRPr="00E87F33" w:rsidDel="00CC50E0">
          <w:rPr>
            <w:rFonts w:hint="eastAsia"/>
            <w:sz w:val="18"/>
            <w:szCs w:val="18"/>
            <w:rPrChange w:id="117" w:author="Administrator" w:date="2017-06-21T11:13:00Z">
              <w:rPr>
                <w:rFonts w:hint="eastAsia"/>
                <w:szCs w:val="21"/>
              </w:rPr>
            </w:rPrChange>
          </w:rPr>
          <w:delText>垄断意味着少数资本主义大企业操纵和控制了一个或几个部门商品的生产、销售和价格，因此，垄断消除了竞争。</w:delText>
        </w:r>
      </w:del>
    </w:p>
    <w:p w:rsidR="004B7526" w:rsidRPr="00E87F33" w:rsidRDefault="004B7526" w:rsidP="004B7526">
      <w:pPr>
        <w:rPr>
          <w:sz w:val="18"/>
          <w:szCs w:val="18"/>
          <w:rPrChange w:id="118" w:author="Administrator" w:date="2017-06-21T11:13:00Z">
            <w:rPr>
              <w:szCs w:val="21"/>
            </w:rPr>
          </w:rPrChange>
        </w:rPr>
      </w:pPr>
      <w:r w:rsidRPr="00E87F33">
        <w:rPr>
          <w:sz w:val="18"/>
          <w:szCs w:val="18"/>
          <w:rPrChange w:id="119" w:author="Administrator" w:date="2017-06-21T11:13:00Z">
            <w:rPr>
              <w:szCs w:val="21"/>
            </w:rPr>
          </w:rPrChange>
        </w:rPr>
        <w:t xml:space="preserve">4. </w:t>
      </w:r>
      <w:r w:rsidRPr="00E87F33">
        <w:rPr>
          <w:rFonts w:hint="eastAsia"/>
          <w:sz w:val="18"/>
          <w:szCs w:val="18"/>
          <w:rPrChange w:id="120" w:author="Administrator" w:date="2017-06-21T11:13:00Z">
            <w:rPr>
              <w:rFonts w:hint="eastAsia"/>
              <w:szCs w:val="21"/>
            </w:rPr>
          </w:rPrChange>
        </w:rPr>
        <w:t>东欧剧变、苏联解体，世界社会主义运动遭受挫折，验证了</w:t>
      </w:r>
      <w:r w:rsidRPr="00E87F33">
        <w:rPr>
          <w:sz w:val="18"/>
          <w:szCs w:val="18"/>
          <w:rPrChange w:id="121" w:author="Administrator" w:date="2017-06-21T11:13:00Z">
            <w:rPr>
              <w:szCs w:val="21"/>
            </w:rPr>
          </w:rPrChange>
        </w:rPr>
        <w:t>20</w:t>
      </w:r>
      <w:r w:rsidRPr="00E87F33">
        <w:rPr>
          <w:rFonts w:hint="eastAsia"/>
          <w:sz w:val="18"/>
          <w:szCs w:val="18"/>
          <w:rPrChange w:id="122" w:author="Administrator" w:date="2017-06-21T11:13:00Z">
            <w:rPr>
              <w:rFonts w:hint="eastAsia"/>
              <w:szCs w:val="21"/>
            </w:rPr>
          </w:rPrChange>
        </w:rPr>
        <w:t>世纪社会主义的“早产论”。</w:t>
      </w:r>
    </w:p>
    <w:p w:rsidR="004B7526" w:rsidRPr="00E87F33" w:rsidRDefault="004B7526" w:rsidP="004B7526">
      <w:pPr>
        <w:rPr>
          <w:sz w:val="18"/>
          <w:szCs w:val="18"/>
          <w:rPrChange w:id="123" w:author="Administrator" w:date="2017-06-21T11:13:00Z">
            <w:rPr>
              <w:szCs w:val="21"/>
            </w:rPr>
          </w:rPrChange>
        </w:rPr>
      </w:pPr>
    </w:p>
    <w:p w:rsidR="004B7526" w:rsidRPr="00E87F33" w:rsidRDefault="004B7526" w:rsidP="004B7526">
      <w:pPr>
        <w:pStyle w:val="a3"/>
        <w:numPr>
          <w:ilvl w:val="0"/>
          <w:numId w:val="10"/>
        </w:numPr>
        <w:ind w:firstLineChars="0"/>
        <w:rPr>
          <w:b/>
          <w:sz w:val="18"/>
          <w:szCs w:val="18"/>
          <w:rPrChange w:id="124" w:author="Administrator" w:date="2017-06-21T11:13:00Z">
            <w:rPr>
              <w:b/>
            </w:rPr>
          </w:rPrChange>
        </w:rPr>
      </w:pPr>
      <w:r w:rsidRPr="00E87F33">
        <w:rPr>
          <w:rFonts w:hint="eastAsia"/>
          <w:b/>
          <w:sz w:val="18"/>
          <w:szCs w:val="18"/>
          <w:rPrChange w:id="125" w:author="Administrator" w:date="2017-06-21T11:13:00Z">
            <w:rPr>
              <w:rFonts w:hint="eastAsia"/>
              <w:b/>
            </w:rPr>
          </w:rPrChange>
        </w:rPr>
        <w:t>简答题（每小题</w:t>
      </w:r>
      <w:r w:rsidRPr="00E87F33">
        <w:rPr>
          <w:b/>
          <w:sz w:val="18"/>
          <w:szCs w:val="18"/>
          <w:rPrChange w:id="126" w:author="Administrator" w:date="2017-06-21T11:13:00Z">
            <w:rPr>
              <w:b/>
            </w:rPr>
          </w:rPrChange>
        </w:rPr>
        <w:t>10</w:t>
      </w:r>
      <w:r w:rsidRPr="00E87F33">
        <w:rPr>
          <w:rFonts w:hint="eastAsia"/>
          <w:b/>
          <w:sz w:val="18"/>
          <w:szCs w:val="18"/>
          <w:rPrChange w:id="127" w:author="Administrator" w:date="2017-06-21T11:13:00Z">
            <w:rPr>
              <w:rFonts w:hint="eastAsia"/>
              <w:b/>
            </w:rPr>
          </w:rPrChange>
        </w:rPr>
        <w:t>分，共</w:t>
      </w:r>
      <w:r w:rsidRPr="00E87F33">
        <w:rPr>
          <w:b/>
          <w:sz w:val="18"/>
          <w:szCs w:val="18"/>
          <w:rPrChange w:id="128" w:author="Administrator" w:date="2017-06-21T11:13:00Z">
            <w:rPr>
              <w:b/>
            </w:rPr>
          </w:rPrChange>
        </w:rPr>
        <w:t>30</w:t>
      </w:r>
      <w:r w:rsidRPr="00E87F33">
        <w:rPr>
          <w:rFonts w:hint="eastAsia"/>
          <w:b/>
          <w:sz w:val="18"/>
          <w:szCs w:val="18"/>
          <w:rPrChange w:id="129" w:author="Administrator" w:date="2017-06-21T11:13:00Z">
            <w:rPr>
              <w:rFonts w:hint="eastAsia"/>
              <w:b/>
            </w:rPr>
          </w:rPrChange>
        </w:rPr>
        <w:t>分）</w:t>
      </w:r>
    </w:p>
    <w:p w:rsidR="004B7526" w:rsidRPr="00E87F33" w:rsidDel="00E87F33" w:rsidRDefault="004B7526" w:rsidP="004B7526">
      <w:pPr>
        <w:pStyle w:val="a3"/>
        <w:ind w:left="450" w:firstLineChars="0" w:firstLine="0"/>
        <w:rPr>
          <w:del w:id="130" w:author="Administrator" w:date="2017-06-21T11:14:00Z"/>
          <w:b/>
          <w:sz w:val="18"/>
          <w:szCs w:val="18"/>
          <w:rPrChange w:id="131" w:author="Administrator" w:date="2017-06-21T11:13:00Z">
            <w:rPr>
              <w:del w:id="132" w:author="Administrator" w:date="2017-06-21T11:14:00Z"/>
              <w:b/>
            </w:rPr>
          </w:rPrChange>
        </w:rPr>
      </w:pPr>
    </w:p>
    <w:p w:rsidR="004B7526" w:rsidRPr="00E87F33" w:rsidRDefault="004B7526" w:rsidP="004B7526">
      <w:pPr>
        <w:rPr>
          <w:sz w:val="18"/>
          <w:szCs w:val="18"/>
          <w:rPrChange w:id="133" w:author="Administrator" w:date="2017-06-21T11:13:00Z">
            <w:rPr/>
          </w:rPrChange>
        </w:rPr>
      </w:pPr>
      <w:r w:rsidRPr="00E87F33">
        <w:rPr>
          <w:sz w:val="18"/>
          <w:szCs w:val="18"/>
          <w:rPrChange w:id="134" w:author="Administrator" w:date="2017-06-21T11:13:00Z">
            <w:rPr/>
          </w:rPrChange>
        </w:rPr>
        <w:t>1.</w:t>
      </w:r>
      <w:r w:rsidR="005823BF" w:rsidRPr="00E87F33">
        <w:rPr>
          <w:sz w:val="18"/>
          <w:szCs w:val="18"/>
          <w:rPrChange w:id="135" w:author="Administrator" w:date="2017-06-21T11:13:00Z">
            <w:rPr/>
          </w:rPrChange>
        </w:rPr>
        <w:t xml:space="preserve"> </w:t>
      </w:r>
      <w:ins w:id="136" w:author="Administrator" w:date="2017-06-21T11:55:00Z">
        <w:r w:rsidR="008D14C4">
          <w:rPr>
            <w:rFonts w:hint="eastAsia"/>
            <w:sz w:val="18"/>
            <w:szCs w:val="18"/>
          </w:rPr>
          <w:t>如何理解马克思主义的物质</w:t>
        </w:r>
      </w:ins>
      <w:ins w:id="137" w:author="Administrator" w:date="2017-06-21T11:56:00Z">
        <w:r w:rsidR="008D14C4">
          <w:rPr>
            <w:rFonts w:hint="eastAsia"/>
            <w:sz w:val="18"/>
            <w:szCs w:val="18"/>
          </w:rPr>
          <w:t>范畴</w:t>
        </w:r>
      </w:ins>
      <w:ins w:id="138" w:author="Administrator" w:date="2017-06-21T11:55:00Z">
        <w:r w:rsidR="008D14C4">
          <w:rPr>
            <w:rFonts w:hint="eastAsia"/>
            <w:sz w:val="18"/>
            <w:szCs w:val="18"/>
          </w:rPr>
          <w:t>及其</w:t>
        </w:r>
        <w:r w:rsidR="008D14C4" w:rsidRPr="008D14C4">
          <w:rPr>
            <w:rFonts w:hint="eastAsia"/>
            <w:sz w:val="18"/>
            <w:szCs w:val="18"/>
          </w:rPr>
          <w:t>意义？</w:t>
        </w:r>
      </w:ins>
      <w:del w:id="139" w:author="Administrator" w:date="2017-06-21T11:55:00Z">
        <w:r w:rsidRPr="00E87F33" w:rsidDel="008D14C4">
          <w:rPr>
            <w:rFonts w:hint="eastAsia"/>
            <w:sz w:val="18"/>
            <w:szCs w:val="18"/>
            <w:rPrChange w:id="140" w:author="Administrator" w:date="2017-06-21T11:13:00Z">
              <w:rPr>
                <w:rFonts w:hint="eastAsia"/>
              </w:rPr>
            </w:rPrChange>
          </w:rPr>
          <w:delText>如何</w:delText>
        </w:r>
        <w:r w:rsidR="005823BF" w:rsidRPr="00E87F33" w:rsidDel="008D14C4">
          <w:rPr>
            <w:rFonts w:hint="eastAsia"/>
            <w:sz w:val="18"/>
            <w:szCs w:val="18"/>
            <w:rPrChange w:id="141" w:author="Administrator" w:date="2017-06-21T11:13:00Z">
              <w:rPr>
                <w:rFonts w:hint="eastAsia"/>
              </w:rPr>
            </w:rPrChange>
          </w:rPr>
          <w:delText>理解马克思主义认识论关于</w:delText>
        </w:r>
        <w:r w:rsidR="005823BF" w:rsidRPr="00E87F33" w:rsidDel="008D14C4">
          <w:rPr>
            <w:rFonts w:asciiTheme="minorEastAsia" w:eastAsiaTheme="minorEastAsia" w:hAnsiTheme="minorEastAsia"/>
            <w:sz w:val="18"/>
            <w:szCs w:val="18"/>
            <w:rPrChange w:id="142" w:author="Administrator" w:date="2017-06-21T11:13:00Z">
              <w:rPr>
                <w:rFonts w:asciiTheme="minorEastAsia" w:eastAsiaTheme="minorEastAsia" w:hAnsiTheme="minorEastAsia"/>
              </w:rPr>
            </w:rPrChange>
          </w:rPr>
          <w:delText>”</w:delText>
        </w:r>
      </w:del>
      <w:ins w:id="143" w:author="acer" w:date="2017-06-20T19:37:00Z">
        <w:del w:id="144" w:author="Administrator" w:date="2017-06-21T11:55:00Z">
          <w:r w:rsidR="00D13D6B" w:rsidRPr="00E87F33" w:rsidDel="008D14C4">
            <w:rPr>
              <w:rFonts w:asciiTheme="minorEastAsia" w:eastAsiaTheme="minorEastAsia" w:hAnsiTheme="minorEastAsia"/>
              <w:sz w:val="18"/>
              <w:szCs w:val="18"/>
              <w:rPrChange w:id="145" w:author="Administrator" w:date="2017-06-21T11:13:00Z">
                <w:rPr>
                  <w:rFonts w:asciiTheme="minorEastAsia" w:eastAsiaTheme="minorEastAsia" w:hAnsiTheme="minorEastAsia"/>
                </w:rPr>
              </w:rPrChange>
            </w:rPr>
            <w:delText>“</w:delText>
          </w:r>
        </w:del>
      </w:ins>
      <w:del w:id="146" w:author="Administrator" w:date="2017-06-21T11:55:00Z">
        <w:r w:rsidR="005823BF" w:rsidRPr="00E87F33" w:rsidDel="008D14C4">
          <w:rPr>
            <w:rFonts w:asciiTheme="minorEastAsia" w:eastAsiaTheme="minorEastAsia" w:hAnsiTheme="minorEastAsia" w:hint="eastAsia"/>
            <w:sz w:val="18"/>
            <w:szCs w:val="18"/>
            <w:rPrChange w:id="147" w:author="Administrator" w:date="2017-06-21T11:13:00Z">
              <w:rPr>
                <w:rFonts w:asciiTheme="minorEastAsia" w:eastAsiaTheme="minorEastAsia" w:hAnsiTheme="minorEastAsia" w:hint="eastAsia"/>
              </w:rPr>
            </w:rPrChange>
          </w:rPr>
          <w:delText>实践</w:delText>
        </w:r>
        <w:r w:rsidR="005823BF" w:rsidRPr="00E87F33" w:rsidDel="008D14C4">
          <w:rPr>
            <w:rFonts w:asciiTheme="minorEastAsia" w:eastAsiaTheme="minorEastAsia" w:hAnsiTheme="minorEastAsia"/>
            <w:sz w:val="18"/>
            <w:szCs w:val="18"/>
            <w:rPrChange w:id="148" w:author="Administrator" w:date="2017-06-21T11:13:00Z">
              <w:rPr>
                <w:rFonts w:asciiTheme="minorEastAsia" w:eastAsiaTheme="minorEastAsia" w:hAnsiTheme="minorEastAsia"/>
              </w:rPr>
            </w:rPrChange>
          </w:rPr>
          <w:delText>第一”</w:delText>
        </w:r>
        <w:r w:rsidR="005823BF" w:rsidRPr="00E87F33" w:rsidDel="008D14C4">
          <w:rPr>
            <w:rFonts w:hint="eastAsia"/>
            <w:sz w:val="18"/>
            <w:szCs w:val="18"/>
            <w:rPrChange w:id="149" w:author="Administrator" w:date="2017-06-21T11:13:00Z">
              <w:rPr>
                <w:rFonts w:hint="eastAsia"/>
              </w:rPr>
            </w:rPrChange>
          </w:rPr>
          <w:delText>的观点</w:delText>
        </w:r>
        <w:r w:rsidRPr="00E87F33" w:rsidDel="008D14C4">
          <w:rPr>
            <w:rFonts w:hint="eastAsia"/>
            <w:sz w:val="18"/>
            <w:szCs w:val="18"/>
            <w:rPrChange w:id="150" w:author="Administrator" w:date="2017-06-21T11:13:00Z">
              <w:rPr>
                <w:rFonts w:hint="eastAsia"/>
              </w:rPr>
            </w:rPrChange>
          </w:rPr>
          <w:delText>？</w:delText>
        </w:r>
      </w:del>
    </w:p>
    <w:p w:rsidR="008E26ED" w:rsidRPr="00E87F33" w:rsidRDefault="004B7526" w:rsidP="004B7526">
      <w:pPr>
        <w:rPr>
          <w:sz w:val="18"/>
          <w:szCs w:val="18"/>
          <w:rPrChange w:id="151" w:author="Administrator" w:date="2017-06-21T11:13:00Z">
            <w:rPr/>
          </w:rPrChange>
        </w:rPr>
      </w:pPr>
      <w:r w:rsidRPr="00E87F33">
        <w:rPr>
          <w:sz w:val="18"/>
          <w:szCs w:val="18"/>
          <w:rPrChange w:id="152" w:author="Administrator" w:date="2017-06-21T11:13:00Z">
            <w:rPr/>
          </w:rPrChange>
        </w:rPr>
        <w:t xml:space="preserve">2. </w:t>
      </w:r>
      <w:r w:rsidR="008E26ED" w:rsidRPr="00E87F33">
        <w:rPr>
          <w:rFonts w:hint="eastAsia"/>
          <w:sz w:val="18"/>
          <w:szCs w:val="18"/>
          <w:rPrChange w:id="153" w:author="Administrator" w:date="2017-06-21T11:13:00Z">
            <w:rPr>
              <w:rFonts w:hint="eastAsia"/>
            </w:rPr>
          </w:rPrChange>
        </w:rPr>
        <w:t>如何认识当代资本主义新变化？</w:t>
      </w:r>
      <w:r w:rsidR="008E26ED" w:rsidRPr="00E87F33">
        <w:rPr>
          <w:sz w:val="18"/>
          <w:szCs w:val="18"/>
          <w:rPrChange w:id="154" w:author="Administrator" w:date="2017-06-21T11:13:00Z">
            <w:rPr/>
          </w:rPrChange>
        </w:rPr>
        <w:t xml:space="preserve"> </w:t>
      </w:r>
    </w:p>
    <w:p w:rsidR="004B7526" w:rsidRPr="00E87F33" w:rsidRDefault="004B7526" w:rsidP="0011561C">
      <w:pPr>
        <w:rPr>
          <w:sz w:val="18"/>
          <w:szCs w:val="18"/>
          <w:rPrChange w:id="155" w:author="Administrator" w:date="2017-06-21T11:13:00Z">
            <w:rPr/>
          </w:rPrChange>
        </w:rPr>
      </w:pPr>
      <w:r w:rsidRPr="00E87F33">
        <w:rPr>
          <w:sz w:val="18"/>
          <w:szCs w:val="18"/>
          <w:rPrChange w:id="156" w:author="Administrator" w:date="2017-06-21T11:13:00Z">
            <w:rPr/>
          </w:rPrChange>
        </w:rPr>
        <w:t xml:space="preserve">3. </w:t>
      </w:r>
      <w:r w:rsidR="008E26ED" w:rsidRPr="00E87F33">
        <w:rPr>
          <w:rFonts w:hint="eastAsia"/>
          <w:sz w:val="18"/>
          <w:szCs w:val="18"/>
          <w:rPrChange w:id="157" w:author="Administrator" w:date="2017-06-21T11:13:00Z">
            <w:rPr>
              <w:rFonts w:hint="eastAsia"/>
            </w:rPr>
          </w:rPrChange>
        </w:rPr>
        <w:t>如何认识社会主义道路的多样性</w:t>
      </w:r>
      <w:r w:rsidR="008E26ED" w:rsidRPr="00E87F33">
        <w:rPr>
          <w:sz w:val="18"/>
          <w:szCs w:val="18"/>
          <w:rPrChange w:id="158" w:author="Administrator" w:date="2017-06-21T11:13:00Z">
            <w:rPr/>
          </w:rPrChange>
        </w:rPr>
        <w:t>?</w:t>
      </w:r>
    </w:p>
    <w:p w:rsidR="008E26ED" w:rsidRPr="00E87F33" w:rsidRDefault="008E26ED" w:rsidP="0011561C">
      <w:pPr>
        <w:rPr>
          <w:b/>
          <w:sz w:val="18"/>
          <w:szCs w:val="18"/>
          <w:rPrChange w:id="159" w:author="Administrator" w:date="2017-06-21T11:13:00Z">
            <w:rPr>
              <w:b/>
            </w:rPr>
          </w:rPrChange>
        </w:rPr>
      </w:pPr>
    </w:p>
    <w:p w:rsidR="00705FB9" w:rsidRPr="00E87F33" w:rsidRDefault="005C5547" w:rsidP="0011561C">
      <w:pPr>
        <w:rPr>
          <w:b/>
          <w:sz w:val="18"/>
          <w:szCs w:val="18"/>
          <w:rPrChange w:id="160" w:author="Administrator" w:date="2017-06-21T11:13:00Z">
            <w:rPr>
              <w:b/>
            </w:rPr>
          </w:rPrChange>
        </w:rPr>
      </w:pPr>
      <w:r w:rsidRPr="00E87F33">
        <w:rPr>
          <w:rFonts w:hint="eastAsia"/>
          <w:b/>
          <w:sz w:val="18"/>
          <w:szCs w:val="18"/>
          <w:rPrChange w:id="161" w:author="Administrator" w:date="2017-06-21T11:13:00Z">
            <w:rPr>
              <w:rFonts w:hint="eastAsia"/>
              <w:b/>
            </w:rPr>
          </w:rPrChange>
        </w:rPr>
        <w:t>三、材料分析题（</w:t>
      </w:r>
      <w:ins w:id="162" w:author="Administrator" w:date="2017-06-21T11:14:00Z">
        <w:r w:rsidR="00E87F33">
          <w:rPr>
            <w:rFonts w:hint="eastAsia"/>
            <w:b/>
            <w:sz w:val="18"/>
            <w:szCs w:val="18"/>
          </w:rPr>
          <w:t>两题</w:t>
        </w:r>
        <w:r w:rsidR="00E87F33" w:rsidRPr="00E87F33">
          <w:rPr>
            <w:rFonts w:hint="eastAsia"/>
            <w:b/>
            <w:sz w:val="18"/>
            <w:szCs w:val="18"/>
          </w:rPr>
          <w:t>，</w:t>
        </w:r>
      </w:ins>
      <w:r w:rsidR="004B7526" w:rsidRPr="00E87F33">
        <w:rPr>
          <w:rFonts w:hint="eastAsia"/>
          <w:b/>
          <w:sz w:val="18"/>
          <w:szCs w:val="18"/>
          <w:rPrChange w:id="163" w:author="Administrator" w:date="2017-06-21T11:13:00Z">
            <w:rPr>
              <w:rFonts w:hint="eastAsia"/>
              <w:b/>
            </w:rPr>
          </w:rPrChange>
        </w:rPr>
        <w:t>每小题</w:t>
      </w:r>
      <w:r w:rsidR="004B7526" w:rsidRPr="00E87F33">
        <w:rPr>
          <w:b/>
          <w:sz w:val="18"/>
          <w:szCs w:val="18"/>
          <w:rPrChange w:id="164" w:author="Administrator" w:date="2017-06-21T11:13:00Z">
            <w:rPr>
              <w:b/>
            </w:rPr>
          </w:rPrChange>
        </w:rPr>
        <w:t>16</w:t>
      </w:r>
      <w:r w:rsidR="004B7526" w:rsidRPr="00E87F33">
        <w:rPr>
          <w:rFonts w:hint="eastAsia"/>
          <w:b/>
          <w:sz w:val="18"/>
          <w:szCs w:val="18"/>
          <w:rPrChange w:id="165" w:author="Administrator" w:date="2017-06-21T11:13:00Z">
            <w:rPr>
              <w:rFonts w:hint="eastAsia"/>
              <w:b/>
            </w:rPr>
          </w:rPrChange>
        </w:rPr>
        <w:t>分，共</w:t>
      </w:r>
      <w:r w:rsidR="004B7526" w:rsidRPr="00E87F33">
        <w:rPr>
          <w:b/>
          <w:sz w:val="18"/>
          <w:szCs w:val="18"/>
          <w:rPrChange w:id="166" w:author="Administrator" w:date="2017-06-21T11:13:00Z">
            <w:rPr>
              <w:b/>
            </w:rPr>
          </w:rPrChange>
        </w:rPr>
        <w:t>32</w:t>
      </w:r>
      <w:r w:rsidR="004B7526" w:rsidRPr="00E87F33">
        <w:rPr>
          <w:rFonts w:hint="eastAsia"/>
          <w:b/>
          <w:sz w:val="18"/>
          <w:szCs w:val="18"/>
          <w:rPrChange w:id="167" w:author="Administrator" w:date="2017-06-21T11:13:00Z">
            <w:rPr>
              <w:rFonts w:hint="eastAsia"/>
              <w:b/>
            </w:rPr>
          </w:rPrChange>
        </w:rPr>
        <w:t>分</w:t>
      </w:r>
      <w:r w:rsidR="00BD1D20" w:rsidRPr="00E87F33">
        <w:rPr>
          <w:rFonts w:hint="eastAsia"/>
          <w:b/>
          <w:sz w:val="18"/>
          <w:szCs w:val="18"/>
          <w:rPrChange w:id="168" w:author="Administrator" w:date="2017-06-21T11:13:00Z">
            <w:rPr>
              <w:rFonts w:hint="eastAsia"/>
              <w:b/>
            </w:rPr>
          </w:rPrChange>
        </w:rPr>
        <w:t>，</w:t>
      </w:r>
      <w:r w:rsidRPr="00E87F33">
        <w:rPr>
          <w:rFonts w:hint="eastAsia"/>
          <w:b/>
          <w:sz w:val="18"/>
          <w:szCs w:val="18"/>
          <w:rPrChange w:id="169" w:author="Administrator" w:date="2017-06-21T11:13:00Z">
            <w:rPr>
              <w:rFonts w:hint="eastAsia"/>
              <w:b/>
            </w:rPr>
          </w:rPrChange>
        </w:rPr>
        <w:t>要求结合所学知识分析材料回答问题</w:t>
      </w:r>
      <w:r w:rsidR="00BD1D20" w:rsidRPr="00E87F33">
        <w:rPr>
          <w:rFonts w:hint="eastAsia"/>
          <w:b/>
          <w:sz w:val="18"/>
          <w:szCs w:val="18"/>
          <w:rPrChange w:id="170" w:author="Administrator" w:date="2017-06-21T11:13:00Z">
            <w:rPr>
              <w:rFonts w:hint="eastAsia"/>
              <w:b/>
            </w:rPr>
          </w:rPrChange>
        </w:rPr>
        <w:t>。</w:t>
      </w:r>
      <w:r w:rsidRPr="00E87F33">
        <w:rPr>
          <w:rFonts w:hint="eastAsia"/>
          <w:b/>
          <w:sz w:val="18"/>
          <w:szCs w:val="18"/>
          <w:rPrChange w:id="171" w:author="Administrator" w:date="2017-06-21T11:13:00Z">
            <w:rPr>
              <w:rFonts w:hint="eastAsia"/>
              <w:b/>
            </w:rPr>
          </w:rPrChange>
        </w:rPr>
        <w:t>）</w:t>
      </w:r>
    </w:p>
    <w:p w:rsidR="008777D5" w:rsidRPr="00E87F33" w:rsidDel="00E87F33" w:rsidRDefault="008777D5" w:rsidP="0011561C">
      <w:pPr>
        <w:ind w:firstLineChars="200" w:firstLine="361"/>
        <w:rPr>
          <w:del w:id="172" w:author="Administrator" w:date="2017-06-21T11:14:00Z"/>
          <w:b/>
          <w:sz w:val="18"/>
          <w:szCs w:val="18"/>
          <w:rPrChange w:id="173" w:author="Administrator" w:date="2017-06-21T11:13:00Z">
            <w:rPr>
              <w:del w:id="174" w:author="Administrator" w:date="2017-06-21T11:14:00Z"/>
              <w:b/>
            </w:rPr>
          </w:rPrChange>
        </w:rPr>
      </w:pPr>
    </w:p>
    <w:p w:rsidR="004B7526" w:rsidRPr="00E87F33" w:rsidRDefault="004B7526" w:rsidP="004B7526">
      <w:pPr>
        <w:rPr>
          <w:b/>
          <w:sz w:val="18"/>
          <w:szCs w:val="18"/>
          <w:rPrChange w:id="175" w:author="Administrator" w:date="2017-06-21T11:13:00Z">
            <w:rPr>
              <w:b/>
            </w:rPr>
          </w:rPrChange>
        </w:rPr>
      </w:pPr>
      <w:r w:rsidRPr="00E87F33">
        <w:rPr>
          <w:rFonts w:hint="eastAsia"/>
          <w:b/>
          <w:sz w:val="18"/>
          <w:szCs w:val="18"/>
          <w:rPrChange w:id="176" w:author="Administrator" w:date="2017-06-21T11:13:00Z">
            <w:rPr>
              <w:rFonts w:hint="eastAsia"/>
              <w:b/>
            </w:rPr>
          </w:rPrChange>
        </w:rPr>
        <w:t>材料题（一）：</w:t>
      </w:r>
    </w:p>
    <w:p w:rsidR="004B7526" w:rsidRPr="00E87F33" w:rsidDel="00A4331D" w:rsidRDefault="004B7526" w:rsidP="004B7526">
      <w:pPr>
        <w:rPr>
          <w:del w:id="177" w:author="Administrator" w:date="2017-06-21T12:03:00Z"/>
          <w:sz w:val="18"/>
          <w:szCs w:val="18"/>
          <w:rPrChange w:id="178" w:author="Administrator" w:date="2017-06-21T11:13:00Z">
            <w:rPr>
              <w:del w:id="179" w:author="Administrator" w:date="2017-06-21T12:03:00Z"/>
            </w:rPr>
          </w:rPrChange>
        </w:rPr>
      </w:pPr>
      <w:del w:id="180" w:author="Administrator" w:date="2017-06-21T12:03:00Z">
        <w:r w:rsidRPr="00E87F33" w:rsidDel="00A4331D">
          <w:rPr>
            <w:rFonts w:hint="eastAsia"/>
            <w:b/>
            <w:sz w:val="18"/>
            <w:szCs w:val="18"/>
            <w:rPrChange w:id="181" w:author="Administrator" w:date="2017-06-21T11:13:00Z">
              <w:rPr>
                <w:rFonts w:hint="eastAsia"/>
                <w:b/>
              </w:rPr>
            </w:rPrChange>
          </w:rPr>
          <w:delText>材料</w:delText>
        </w:r>
        <w:r w:rsidRPr="00E87F33" w:rsidDel="00A4331D">
          <w:rPr>
            <w:b/>
            <w:sz w:val="18"/>
            <w:szCs w:val="18"/>
            <w:rPrChange w:id="182" w:author="Administrator" w:date="2017-06-21T11:13:00Z">
              <w:rPr>
                <w:b/>
              </w:rPr>
            </w:rPrChange>
          </w:rPr>
          <w:delText>1</w:delText>
        </w:r>
        <w:r w:rsidRPr="00E87F33" w:rsidDel="00A4331D">
          <w:rPr>
            <w:rFonts w:hint="eastAsia"/>
            <w:sz w:val="18"/>
            <w:szCs w:val="18"/>
            <w:rPrChange w:id="183" w:author="Administrator" w:date="2017-06-21T11:13:00Z">
              <w:rPr>
                <w:rFonts w:hint="eastAsia"/>
              </w:rPr>
            </w:rPrChange>
          </w:rPr>
          <w:delText>：</w:delText>
        </w:r>
      </w:del>
    </w:p>
    <w:p w:rsidR="008E26ED" w:rsidRPr="00E87F33" w:rsidDel="00E87F33" w:rsidRDefault="008E26ED">
      <w:pPr>
        <w:rPr>
          <w:del w:id="184" w:author="Administrator" w:date="2017-06-21T11:14:00Z"/>
          <w:sz w:val="18"/>
          <w:szCs w:val="18"/>
          <w:rPrChange w:id="185" w:author="Administrator" w:date="2017-06-21T11:13:00Z">
            <w:rPr>
              <w:del w:id="186" w:author="Administrator" w:date="2017-06-21T11:14:00Z"/>
            </w:rPr>
          </w:rPrChange>
        </w:rPr>
      </w:pPr>
      <w:del w:id="187" w:author="Administrator" w:date="2017-06-21T11:14:00Z">
        <w:r w:rsidRPr="00E87F33" w:rsidDel="00E87F33">
          <w:rPr>
            <w:sz w:val="18"/>
            <w:szCs w:val="18"/>
            <w:rPrChange w:id="188" w:author="Administrator" w:date="2017-06-21T11:13:00Z">
              <w:rPr/>
            </w:rPrChange>
          </w:rPr>
          <w:delText>1</w:delText>
        </w:r>
        <w:r w:rsidRPr="00E87F33" w:rsidDel="00E87F33">
          <w:rPr>
            <w:rFonts w:hint="eastAsia"/>
            <w:sz w:val="18"/>
            <w:szCs w:val="18"/>
            <w:rPrChange w:id="189" w:author="Administrator" w:date="2017-06-21T11:13:00Z">
              <w:rPr>
                <w:rFonts w:hint="eastAsia"/>
              </w:rPr>
            </w:rPrChange>
          </w:rPr>
          <w:delText>、</w:delText>
        </w:r>
        <w:r w:rsidRPr="00E87F33" w:rsidDel="00E87F33">
          <w:rPr>
            <w:sz w:val="18"/>
            <w:szCs w:val="18"/>
            <w:rPrChange w:id="190" w:author="Administrator" w:date="2017-06-21T11:13:00Z">
              <w:rPr/>
            </w:rPrChange>
          </w:rPr>
          <w:tab/>
        </w:r>
        <w:r w:rsidRPr="00E87F33" w:rsidDel="00E87F33">
          <w:rPr>
            <w:rFonts w:hint="eastAsia"/>
            <w:sz w:val="18"/>
            <w:szCs w:val="18"/>
            <w:rPrChange w:id="191" w:author="Administrator" w:date="2017-06-21T11:13:00Z">
              <w:rPr>
                <w:rFonts w:hint="eastAsia"/>
              </w:rPr>
            </w:rPrChange>
          </w:rPr>
          <w:delText>下面是关于人工智能的一组材料：</w:delText>
        </w:r>
      </w:del>
    </w:p>
    <w:p w:rsidR="008E26ED" w:rsidRPr="00E87F33" w:rsidRDefault="008E26ED" w:rsidP="00CF3890">
      <w:pPr>
        <w:ind w:firstLineChars="200" w:firstLine="360"/>
        <w:rPr>
          <w:sz w:val="18"/>
          <w:szCs w:val="18"/>
          <w:rPrChange w:id="192" w:author="Administrator" w:date="2017-06-21T11:13:00Z">
            <w:rPr/>
          </w:rPrChange>
        </w:rPr>
      </w:pPr>
      <w:r w:rsidRPr="00E87F33">
        <w:rPr>
          <w:rFonts w:hint="eastAsia"/>
          <w:sz w:val="18"/>
          <w:szCs w:val="18"/>
          <w:rPrChange w:id="193" w:author="Administrator" w:date="2017-06-21T11:13:00Z">
            <w:rPr>
              <w:rFonts w:hint="eastAsia"/>
            </w:rPr>
          </w:rPrChange>
        </w:rPr>
        <w:t>自从去年，阿尔法狗在比赛中击败韩国九段围棋手李</w:t>
      </w:r>
      <w:proofErr w:type="gramStart"/>
      <w:r w:rsidRPr="00E87F33">
        <w:rPr>
          <w:rFonts w:hint="eastAsia"/>
          <w:sz w:val="18"/>
          <w:szCs w:val="18"/>
          <w:rPrChange w:id="194" w:author="Administrator" w:date="2017-06-21T11:13:00Z">
            <w:rPr>
              <w:rFonts w:hint="eastAsia"/>
            </w:rPr>
          </w:rPrChange>
        </w:rPr>
        <w:t>世</w:t>
      </w:r>
      <w:proofErr w:type="gramEnd"/>
      <w:r w:rsidRPr="00E87F33">
        <w:rPr>
          <w:rFonts w:hint="eastAsia"/>
          <w:sz w:val="18"/>
          <w:szCs w:val="18"/>
          <w:rPrChange w:id="195" w:author="Administrator" w:date="2017-06-21T11:13:00Z">
            <w:rPr>
              <w:rFonts w:hint="eastAsia"/>
            </w:rPr>
          </w:rPrChange>
        </w:rPr>
        <w:t>石后，关于人工智能最终能否取代人类的讨论不绝于耳。一些人以此来证明，人工智能终将会取代人类，人类最终会输给机器人。一部分人则始终坚信人类的智慧高于人工智能，因为人工智能最终的设计者依然是人类。近日，柯洁对战阿尔法狗，两场连败，使得一些人开始怀疑人类的智慧，抨击柯洁对战阿尔法狗的宣言。事实上，柯洁的真正对手并不是纯粹的人工智能机器，而是一群具有高智商又精通计算机编程的天才科学家。</w:t>
      </w:r>
    </w:p>
    <w:p w:rsidR="008E26ED" w:rsidRPr="00E87F33" w:rsidRDefault="008E26ED" w:rsidP="00CF3890">
      <w:pPr>
        <w:ind w:firstLineChars="200" w:firstLine="360"/>
        <w:rPr>
          <w:sz w:val="18"/>
          <w:szCs w:val="18"/>
          <w:rPrChange w:id="196" w:author="Administrator" w:date="2017-06-21T11:13:00Z">
            <w:rPr/>
          </w:rPrChange>
        </w:rPr>
      </w:pPr>
      <w:r w:rsidRPr="00E87F33">
        <w:rPr>
          <w:rFonts w:hint="eastAsia"/>
          <w:sz w:val="18"/>
          <w:szCs w:val="18"/>
          <w:rPrChange w:id="197" w:author="Administrator" w:date="2017-06-21T11:13:00Z">
            <w:rPr>
              <w:rFonts w:hint="eastAsia"/>
            </w:rPr>
          </w:rPrChange>
        </w:rPr>
        <w:t>李</w:t>
      </w:r>
      <w:proofErr w:type="gramStart"/>
      <w:r w:rsidRPr="00E87F33">
        <w:rPr>
          <w:rFonts w:hint="eastAsia"/>
          <w:sz w:val="18"/>
          <w:szCs w:val="18"/>
          <w:rPrChange w:id="198" w:author="Administrator" w:date="2017-06-21T11:13:00Z">
            <w:rPr>
              <w:rFonts w:hint="eastAsia"/>
            </w:rPr>
          </w:rPrChange>
        </w:rPr>
        <w:t>世</w:t>
      </w:r>
      <w:proofErr w:type="gramEnd"/>
      <w:r w:rsidRPr="00E87F33">
        <w:rPr>
          <w:rFonts w:hint="eastAsia"/>
          <w:sz w:val="18"/>
          <w:szCs w:val="18"/>
          <w:rPrChange w:id="199" w:author="Administrator" w:date="2017-06-21T11:13:00Z">
            <w:rPr>
              <w:rFonts w:hint="eastAsia"/>
            </w:rPr>
          </w:rPrChange>
        </w:rPr>
        <w:t>石与柯洁落败，并不代表人类的智慧不如机器，而是告诉人们人工智能正在迈向更高级的发展阶段。目前很多工厂的工人已经被机器人替换掉，那么面临更强的人工智能，无数的普通人将如何生存或更好的生活？因此，从柯洁与阿尔法狗对战中，除了感叹机器的厉害之外，更应清晰认识到柯洁的对手是一群高智商的计算机工程师，也应当意识到人工智能发展的阶段。理性认识阿尔法狗的胜利，不断提高个人生存学习本领，做好迎接人工智能时代到来的准备才是我们真正应当关注的问题。（摘选自《东北新闻网》，原标题是：柯洁对战阿尔法狗</w:t>
      </w:r>
      <w:r w:rsidRPr="00E87F33">
        <w:rPr>
          <w:sz w:val="18"/>
          <w:szCs w:val="18"/>
          <w:rPrChange w:id="200" w:author="Administrator" w:date="2017-06-21T11:13:00Z">
            <w:rPr/>
          </w:rPrChange>
        </w:rPr>
        <w:t>:</w:t>
      </w:r>
      <w:r w:rsidRPr="00E87F33">
        <w:rPr>
          <w:rFonts w:hint="eastAsia"/>
          <w:sz w:val="18"/>
          <w:szCs w:val="18"/>
          <w:rPrChange w:id="201" w:author="Administrator" w:date="2017-06-21T11:13:00Z">
            <w:rPr>
              <w:rFonts w:hint="eastAsia"/>
            </w:rPr>
          </w:rPrChange>
        </w:rPr>
        <w:t>人机对战本质是人与人智商的较量，作者：郭涯）</w:t>
      </w:r>
    </w:p>
    <w:p w:rsidR="008E26ED" w:rsidRPr="00E87F33" w:rsidRDefault="008E26ED" w:rsidP="00CF3890">
      <w:pPr>
        <w:ind w:firstLineChars="200" w:firstLine="360"/>
        <w:rPr>
          <w:sz w:val="18"/>
          <w:szCs w:val="18"/>
          <w:rPrChange w:id="202" w:author="Administrator" w:date="2017-06-21T11:13:00Z">
            <w:rPr/>
          </w:rPrChange>
        </w:rPr>
      </w:pPr>
      <w:r w:rsidRPr="00E87F33">
        <w:rPr>
          <w:rFonts w:hint="eastAsia"/>
          <w:sz w:val="18"/>
          <w:szCs w:val="18"/>
          <w:rPrChange w:id="203" w:author="Administrator" w:date="2017-06-21T11:13:00Z">
            <w:rPr>
              <w:rFonts w:hint="eastAsia"/>
            </w:rPr>
          </w:rPrChange>
        </w:rPr>
        <w:t>在马克思主义的视野中，即使在今天作为“新技术”顶尖代表的“人工智能”，其实依然发挥的是“机器”之于“人类”的作用，尽管这可能是一种非常高级的“机器”，其在当代社会的效用没有脱离马克思主义“机器论”所涉及的范围：无论是在比较具体的层面哀叹随着人工智能的普遍使用，有可能导致大量工人的失业，还是在比较抽象的层面预言人工智能如获得人类特有的主体情感向度，将导致更高意义上的“人之死”；前者只是延续了马克思《资本论》对机器如何影响“相对剩余价值的生产”的论述，后者则可以从马克思的《资本论手稿》（《政治经济学批判大纲》）对机器如何产生普遍的社会影响（“普遍智能”）的论述中找到先声……当代资本主义虽然依靠“新技术”发生了日新月异的变化，使得有人可以利用互联网经济的免费和共享特征畅想“后资本主义社会”甚至“大同世界”，实际上互联网不仅正在造就所谓“无摩擦资本主义”，而且力图利用生物科技和基因技术在增强人们注意力的同时缩短判断时间，打造</w:t>
      </w:r>
      <w:r w:rsidRPr="00E87F33">
        <w:rPr>
          <w:sz w:val="18"/>
          <w:szCs w:val="18"/>
          <w:rPrChange w:id="204" w:author="Administrator" w:date="2017-06-21T11:13:00Z">
            <w:rPr/>
          </w:rPrChange>
        </w:rPr>
        <w:t>24/7</w:t>
      </w:r>
      <w:r w:rsidRPr="00E87F33">
        <w:rPr>
          <w:rFonts w:hint="eastAsia"/>
          <w:sz w:val="18"/>
          <w:szCs w:val="18"/>
          <w:rPrChange w:id="205" w:author="Administrator" w:date="2017-06-21T11:13:00Z">
            <w:rPr>
              <w:rFonts w:hint="eastAsia"/>
            </w:rPr>
          </w:rPrChange>
        </w:rPr>
        <w:t>（二十四小时</w:t>
      </w:r>
      <w:r w:rsidRPr="00E87F33">
        <w:rPr>
          <w:sz w:val="18"/>
          <w:szCs w:val="18"/>
          <w:rPrChange w:id="206" w:author="Administrator" w:date="2017-06-21T11:13:00Z">
            <w:rPr/>
          </w:rPrChange>
        </w:rPr>
        <w:t>/</w:t>
      </w:r>
      <w:r w:rsidRPr="00E87F33">
        <w:rPr>
          <w:rFonts w:hint="eastAsia"/>
          <w:sz w:val="18"/>
          <w:szCs w:val="18"/>
          <w:rPrChange w:id="207" w:author="Administrator" w:date="2017-06-21T11:13:00Z">
            <w:rPr>
              <w:rFonts w:hint="eastAsia"/>
            </w:rPr>
          </w:rPrChange>
        </w:rPr>
        <w:t>一周七天）体制。这证明“新技术”没有改变资本主义“非理性的消费欲望与高度理性化的生产”相结合的性质，反而在技术进步的前提下不断产生出“文明的野蛮”。（摘选自《读书》</w:t>
      </w:r>
      <w:r w:rsidRPr="00E87F33">
        <w:rPr>
          <w:sz w:val="18"/>
          <w:szCs w:val="18"/>
          <w:rPrChange w:id="208" w:author="Administrator" w:date="2017-06-21T11:13:00Z">
            <w:rPr/>
          </w:rPrChange>
        </w:rPr>
        <w:t>2017</w:t>
      </w:r>
      <w:r w:rsidRPr="00E87F33">
        <w:rPr>
          <w:rFonts w:hint="eastAsia"/>
          <w:sz w:val="18"/>
          <w:szCs w:val="18"/>
          <w:rPrChange w:id="209" w:author="Administrator" w:date="2017-06-21T11:13:00Z">
            <w:rPr>
              <w:rFonts w:hint="eastAsia"/>
            </w:rPr>
          </w:rPrChange>
        </w:rPr>
        <w:t>年第</w:t>
      </w:r>
      <w:r w:rsidRPr="00E87F33">
        <w:rPr>
          <w:sz w:val="18"/>
          <w:szCs w:val="18"/>
          <w:rPrChange w:id="210" w:author="Administrator" w:date="2017-06-21T11:13:00Z">
            <w:rPr/>
          </w:rPrChange>
        </w:rPr>
        <w:t>5</w:t>
      </w:r>
      <w:r w:rsidRPr="00E87F33">
        <w:rPr>
          <w:rFonts w:hint="eastAsia"/>
          <w:sz w:val="18"/>
          <w:szCs w:val="18"/>
          <w:rPrChange w:id="211" w:author="Administrator" w:date="2017-06-21T11:13:00Z">
            <w:rPr>
              <w:rFonts w:hint="eastAsia"/>
            </w:rPr>
          </w:rPrChange>
        </w:rPr>
        <w:t>期，原标题是：如何把握我们这个复杂的时代，作者：丁耘、罗岗</w:t>
      </w:r>
      <w:r w:rsidRPr="00E87F33">
        <w:rPr>
          <w:sz w:val="18"/>
          <w:szCs w:val="18"/>
          <w:rPrChange w:id="212" w:author="Administrator" w:date="2017-06-21T11:13:00Z">
            <w:rPr/>
          </w:rPrChange>
        </w:rPr>
        <w:t xml:space="preserve"> </w:t>
      </w:r>
      <w:r w:rsidRPr="00E87F33">
        <w:rPr>
          <w:rFonts w:hint="eastAsia"/>
          <w:sz w:val="18"/>
          <w:szCs w:val="18"/>
          <w:rPrChange w:id="213" w:author="Administrator" w:date="2017-06-21T11:13:00Z">
            <w:rPr>
              <w:rFonts w:hint="eastAsia"/>
            </w:rPr>
          </w:rPrChange>
        </w:rPr>
        <w:t>等）</w:t>
      </w:r>
    </w:p>
    <w:p w:rsidR="008E26ED" w:rsidDel="00A4331D" w:rsidRDefault="008E26ED" w:rsidP="008E26ED">
      <w:pPr>
        <w:rPr>
          <w:del w:id="214" w:author="Administrator" w:date="2017-06-21T11:15:00Z"/>
          <w:sz w:val="18"/>
          <w:szCs w:val="18"/>
        </w:rPr>
      </w:pPr>
    </w:p>
    <w:p w:rsidR="00A4331D" w:rsidRPr="00E87F33" w:rsidRDefault="00A4331D" w:rsidP="008E26ED">
      <w:pPr>
        <w:rPr>
          <w:ins w:id="215" w:author="Administrator" w:date="2017-06-21T12:03:00Z"/>
          <w:sz w:val="18"/>
          <w:szCs w:val="18"/>
          <w:rPrChange w:id="216" w:author="Administrator" w:date="2017-06-21T11:13:00Z">
            <w:rPr>
              <w:ins w:id="217" w:author="Administrator" w:date="2017-06-21T12:03:00Z"/>
            </w:rPr>
          </w:rPrChange>
        </w:rPr>
      </w:pPr>
    </w:p>
    <w:p w:rsidR="008E26ED" w:rsidRPr="00E87F33" w:rsidRDefault="008E26ED" w:rsidP="008E26ED">
      <w:pPr>
        <w:rPr>
          <w:b/>
          <w:sz w:val="18"/>
          <w:szCs w:val="18"/>
          <w:rPrChange w:id="218" w:author="Administrator" w:date="2017-06-21T11:13:00Z">
            <w:rPr>
              <w:b/>
            </w:rPr>
          </w:rPrChange>
        </w:rPr>
      </w:pPr>
      <w:r w:rsidRPr="00E87F33">
        <w:rPr>
          <w:rFonts w:hint="eastAsia"/>
          <w:b/>
          <w:sz w:val="18"/>
          <w:szCs w:val="18"/>
          <w:rPrChange w:id="219" w:author="Administrator" w:date="2017-06-21T11:13:00Z">
            <w:rPr>
              <w:rFonts w:hint="eastAsia"/>
              <w:b/>
            </w:rPr>
          </w:rPrChange>
        </w:rPr>
        <w:t>根据以上材料分析回答：（每问</w:t>
      </w:r>
      <w:r w:rsidRPr="00E87F33">
        <w:rPr>
          <w:b/>
          <w:sz w:val="18"/>
          <w:szCs w:val="18"/>
          <w:rPrChange w:id="220" w:author="Administrator" w:date="2017-06-21T11:13:00Z">
            <w:rPr>
              <w:b/>
            </w:rPr>
          </w:rPrChange>
        </w:rPr>
        <w:t>8</w:t>
      </w:r>
      <w:r w:rsidRPr="00E87F33">
        <w:rPr>
          <w:rFonts w:hint="eastAsia"/>
          <w:b/>
          <w:sz w:val="18"/>
          <w:szCs w:val="18"/>
          <w:rPrChange w:id="221" w:author="Administrator" w:date="2017-06-21T11:13:00Z">
            <w:rPr>
              <w:rFonts w:hint="eastAsia"/>
              <w:b/>
            </w:rPr>
          </w:rPrChange>
        </w:rPr>
        <w:t>分，共</w:t>
      </w:r>
      <w:r w:rsidRPr="00E87F33">
        <w:rPr>
          <w:b/>
          <w:sz w:val="18"/>
          <w:szCs w:val="18"/>
          <w:rPrChange w:id="222" w:author="Administrator" w:date="2017-06-21T11:13:00Z">
            <w:rPr>
              <w:b/>
            </w:rPr>
          </w:rPrChange>
        </w:rPr>
        <w:t>16</w:t>
      </w:r>
      <w:r w:rsidRPr="00E87F33">
        <w:rPr>
          <w:rFonts w:hint="eastAsia"/>
          <w:b/>
          <w:sz w:val="18"/>
          <w:szCs w:val="18"/>
          <w:rPrChange w:id="223" w:author="Administrator" w:date="2017-06-21T11:13:00Z">
            <w:rPr>
              <w:rFonts w:hint="eastAsia"/>
              <w:b/>
            </w:rPr>
          </w:rPrChange>
        </w:rPr>
        <w:t>分）</w:t>
      </w:r>
    </w:p>
    <w:p w:rsidR="008E26ED" w:rsidRPr="00E87F33" w:rsidRDefault="008E26ED" w:rsidP="008E26ED">
      <w:pPr>
        <w:rPr>
          <w:b/>
          <w:sz w:val="18"/>
          <w:szCs w:val="18"/>
          <w:rPrChange w:id="224" w:author="Administrator" w:date="2017-06-21T11:13:00Z">
            <w:rPr>
              <w:b/>
            </w:rPr>
          </w:rPrChange>
        </w:rPr>
      </w:pPr>
      <w:r w:rsidRPr="00E87F33">
        <w:rPr>
          <w:rFonts w:hint="eastAsia"/>
          <w:b/>
          <w:sz w:val="18"/>
          <w:szCs w:val="18"/>
          <w:rPrChange w:id="225" w:author="Administrator" w:date="2017-06-21T11:13:00Z">
            <w:rPr>
              <w:rFonts w:hint="eastAsia"/>
              <w:b/>
            </w:rPr>
          </w:rPrChange>
        </w:rPr>
        <w:lastRenderedPageBreak/>
        <w:t>（</w:t>
      </w:r>
      <w:r w:rsidRPr="00E87F33">
        <w:rPr>
          <w:b/>
          <w:sz w:val="18"/>
          <w:szCs w:val="18"/>
          <w:rPrChange w:id="226" w:author="Administrator" w:date="2017-06-21T11:13:00Z">
            <w:rPr>
              <w:b/>
            </w:rPr>
          </w:rPrChange>
        </w:rPr>
        <w:t>1</w:t>
      </w:r>
      <w:r w:rsidRPr="00E87F33">
        <w:rPr>
          <w:rFonts w:hint="eastAsia"/>
          <w:b/>
          <w:sz w:val="18"/>
          <w:szCs w:val="18"/>
          <w:rPrChange w:id="227" w:author="Administrator" w:date="2017-06-21T11:13:00Z">
            <w:rPr>
              <w:rFonts w:hint="eastAsia"/>
              <w:b/>
            </w:rPr>
          </w:rPrChange>
        </w:rPr>
        <w:t>）试以阿尔法狗为代表的人工智能为例，谈谈如何正确把握科学技术的社会作用。</w:t>
      </w:r>
    </w:p>
    <w:p w:rsidR="004B7526" w:rsidRPr="00E87F33" w:rsidRDefault="008E26ED" w:rsidP="008E26ED">
      <w:pPr>
        <w:rPr>
          <w:b/>
          <w:sz w:val="18"/>
          <w:szCs w:val="18"/>
          <w:rPrChange w:id="228" w:author="Administrator" w:date="2017-06-21T11:13:00Z">
            <w:rPr>
              <w:b/>
            </w:rPr>
          </w:rPrChange>
        </w:rPr>
      </w:pPr>
      <w:r w:rsidRPr="00E87F33">
        <w:rPr>
          <w:rFonts w:hint="eastAsia"/>
          <w:b/>
          <w:sz w:val="18"/>
          <w:szCs w:val="18"/>
          <w:rPrChange w:id="229" w:author="Administrator" w:date="2017-06-21T11:13:00Z">
            <w:rPr>
              <w:rFonts w:hint="eastAsia"/>
              <w:b/>
            </w:rPr>
          </w:rPrChange>
        </w:rPr>
        <w:t>（</w:t>
      </w:r>
      <w:r w:rsidRPr="00E87F33">
        <w:rPr>
          <w:b/>
          <w:sz w:val="18"/>
          <w:szCs w:val="18"/>
          <w:rPrChange w:id="230" w:author="Administrator" w:date="2017-06-21T11:13:00Z">
            <w:rPr>
              <w:b/>
            </w:rPr>
          </w:rPrChange>
        </w:rPr>
        <w:t>2</w:t>
      </w:r>
      <w:r w:rsidRPr="00E87F33">
        <w:rPr>
          <w:rFonts w:hint="eastAsia"/>
          <w:b/>
          <w:sz w:val="18"/>
          <w:szCs w:val="18"/>
          <w:rPrChange w:id="231" w:author="Administrator" w:date="2017-06-21T11:13:00Z">
            <w:rPr>
              <w:rFonts w:hint="eastAsia"/>
              <w:b/>
            </w:rPr>
          </w:rPrChange>
        </w:rPr>
        <w:t>）为什么人工智能的普遍使用并没有超出马克思主义“机器论”所涉及的范围？试用马克思的剩余价值学说分析说明。</w:t>
      </w:r>
    </w:p>
    <w:p w:rsidR="004B7526" w:rsidRPr="00E87F33" w:rsidRDefault="004B7526" w:rsidP="004B7526">
      <w:pPr>
        <w:rPr>
          <w:sz w:val="18"/>
          <w:szCs w:val="18"/>
          <w:rPrChange w:id="232" w:author="Administrator" w:date="2017-06-21T11:13:00Z">
            <w:rPr/>
          </w:rPrChange>
        </w:rPr>
      </w:pPr>
    </w:p>
    <w:p w:rsidR="004B7526" w:rsidRPr="00E87F33" w:rsidRDefault="004B7526" w:rsidP="004B7526">
      <w:pPr>
        <w:rPr>
          <w:b/>
          <w:sz w:val="18"/>
          <w:szCs w:val="18"/>
          <w:rPrChange w:id="233" w:author="Administrator" w:date="2017-06-21T11:13:00Z">
            <w:rPr>
              <w:b/>
            </w:rPr>
          </w:rPrChange>
        </w:rPr>
      </w:pPr>
      <w:r w:rsidRPr="00E87F33">
        <w:rPr>
          <w:rFonts w:hint="eastAsia"/>
          <w:b/>
          <w:sz w:val="18"/>
          <w:szCs w:val="18"/>
          <w:rPrChange w:id="234" w:author="Administrator" w:date="2017-06-21T11:13:00Z">
            <w:rPr>
              <w:rFonts w:hint="eastAsia"/>
              <w:b/>
            </w:rPr>
          </w:rPrChange>
        </w:rPr>
        <w:t>材料题（二）：</w:t>
      </w:r>
    </w:p>
    <w:p w:rsidR="004B7526" w:rsidRPr="00E87F33" w:rsidRDefault="004B7526" w:rsidP="004B7526">
      <w:pPr>
        <w:rPr>
          <w:sz w:val="18"/>
          <w:szCs w:val="18"/>
          <w:rPrChange w:id="235" w:author="Administrator" w:date="2017-06-21T11:13:00Z">
            <w:rPr/>
          </w:rPrChange>
        </w:rPr>
      </w:pPr>
      <w:r w:rsidRPr="00E87F33">
        <w:rPr>
          <w:rFonts w:hint="eastAsia"/>
          <w:b/>
          <w:sz w:val="18"/>
          <w:szCs w:val="18"/>
          <w:rPrChange w:id="236" w:author="Administrator" w:date="2017-06-21T11:13:00Z">
            <w:rPr>
              <w:rFonts w:hint="eastAsia"/>
              <w:b/>
            </w:rPr>
          </w:rPrChange>
        </w:rPr>
        <w:t>材料</w:t>
      </w:r>
      <w:r w:rsidRPr="00E87F33">
        <w:rPr>
          <w:b/>
          <w:sz w:val="18"/>
          <w:szCs w:val="18"/>
          <w:rPrChange w:id="237" w:author="Administrator" w:date="2017-06-21T11:13:00Z">
            <w:rPr>
              <w:b/>
            </w:rPr>
          </w:rPrChange>
        </w:rPr>
        <w:t>1</w:t>
      </w:r>
      <w:r w:rsidRPr="00E87F33">
        <w:rPr>
          <w:rFonts w:hint="eastAsia"/>
          <w:sz w:val="18"/>
          <w:szCs w:val="18"/>
          <w:rPrChange w:id="238" w:author="Administrator" w:date="2017-06-21T11:13:00Z">
            <w:rPr>
              <w:rFonts w:hint="eastAsia"/>
            </w:rPr>
          </w:rPrChange>
        </w:rPr>
        <w:t>：</w:t>
      </w:r>
    </w:p>
    <w:p w:rsidR="004B7526" w:rsidRPr="00E87F33" w:rsidRDefault="004B7526" w:rsidP="004B7526">
      <w:pPr>
        <w:ind w:firstLineChars="200" w:firstLine="360"/>
        <w:rPr>
          <w:sz w:val="18"/>
          <w:szCs w:val="18"/>
          <w:rPrChange w:id="239" w:author="Administrator" w:date="2017-06-21T11:13:00Z">
            <w:rPr/>
          </w:rPrChange>
        </w:rPr>
      </w:pPr>
      <w:r w:rsidRPr="00E87F33">
        <w:rPr>
          <w:sz w:val="18"/>
          <w:szCs w:val="18"/>
          <w:rPrChange w:id="240" w:author="Administrator" w:date="2017-06-21T11:13:00Z">
            <w:rPr/>
          </w:rPrChange>
        </w:rPr>
        <w:t>2017</w:t>
      </w:r>
      <w:r w:rsidRPr="00E87F33">
        <w:rPr>
          <w:rFonts w:hint="eastAsia"/>
          <w:sz w:val="18"/>
          <w:szCs w:val="18"/>
          <w:rPrChange w:id="241" w:author="Administrator" w:date="2017-06-21T11:13:00Z">
            <w:rPr>
              <w:rFonts w:hint="eastAsia"/>
            </w:rPr>
          </w:rPrChange>
        </w:rPr>
        <w:t>年</w:t>
      </w:r>
      <w:r w:rsidRPr="00E87F33">
        <w:rPr>
          <w:sz w:val="18"/>
          <w:szCs w:val="18"/>
          <w:rPrChange w:id="242" w:author="Administrator" w:date="2017-06-21T11:13:00Z">
            <w:rPr/>
          </w:rPrChange>
        </w:rPr>
        <w:t>5</w:t>
      </w:r>
      <w:r w:rsidRPr="00E87F33">
        <w:rPr>
          <w:rFonts w:hint="eastAsia"/>
          <w:sz w:val="18"/>
          <w:szCs w:val="18"/>
          <w:rPrChange w:id="243" w:author="Administrator" w:date="2017-06-21T11:13:00Z">
            <w:rPr>
              <w:rFonts w:hint="eastAsia"/>
            </w:rPr>
          </w:rPrChange>
        </w:rPr>
        <w:t>月</w:t>
      </w:r>
      <w:r w:rsidRPr="00E87F33">
        <w:rPr>
          <w:sz w:val="18"/>
          <w:szCs w:val="18"/>
          <w:rPrChange w:id="244" w:author="Administrator" w:date="2017-06-21T11:13:00Z">
            <w:rPr/>
          </w:rPrChange>
        </w:rPr>
        <w:t>14</w:t>
      </w:r>
      <w:r w:rsidRPr="00E87F33">
        <w:rPr>
          <w:rFonts w:hint="eastAsia"/>
          <w:sz w:val="18"/>
          <w:szCs w:val="18"/>
          <w:rPrChange w:id="245" w:author="Administrator" w:date="2017-06-21T11:13:00Z">
            <w:rPr>
              <w:rFonts w:hint="eastAsia"/>
            </w:rPr>
          </w:rPrChange>
        </w:rPr>
        <w:t>日到</w:t>
      </w:r>
      <w:r w:rsidRPr="00E87F33">
        <w:rPr>
          <w:sz w:val="18"/>
          <w:szCs w:val="18"/>
          <w:rPrChange w:id="246" w:author="Administrator" w:date="2017-06-21T11:13:00Z">
            <w:rPr/>
          </w:rPrChange>
        </w:rPr>
        <w:t>15</w:t>
      </w:r>
      <w:r w:rsidRPr="00E87F33">
        <w:rPr>
          <w:rFonts w:hint="eastAsia"/>
          <w:sz w:val="18"/>
          <w:szCs w:val="18"/>
          <w:rPrChange w:id="247" w:author="Administrator" w:date="2017-06-21T11:13:00Z">
            <w:rPr>
              <w:rFonts w:hint="eastAsia"/>
            </w:rPr>
          </w:rPrChange>
        </w:rPr>
        <w:t>日，“一带一路”国际合作高峰论坛在北京召开，有来自</w:t>
      </w:r>
      <w:r w:rsidRPr="00E87F33">
        <w:rPr>
          <w:sz w:val="18"/>
          <w:szCs w:val="18"/>
          <w:rPrChange w:id="248" w:author="Administrator" w:date="2017-06-21T11:13:00Z">
            <w:rPr/>
          </w:rPrChange>
        </w:rPr>
        <w:t>130</w:t>
      </w:r>
      <w:r w:rsidRPr="00E87F33">
        <w:rPr>
          <w:rFonts w:hint="eastAsia"/>
          <w:sz w:val="18"/>
          <w:szCs w:val="18"/>
          <w:rPrChange w:id="249" w:author="Administrator" w:date="2017-06-21T11:13:00Z">
            <w:rPr>
              <w:rFonts w:hint="eastAsia"/>
            </w:rPr>
          </w:rPrChange>
        </w:rPr>
        <w:t>多个国家的约</w:t>
      </w:r>
      <w:r w:rsidRPr="00E87F33">
        <w:rPr>
          <w:sz w:val="18"/>
          <w:szCs w:val="18"/>
          <w:rPrChange w:id="250" w:author="Administrator" w:date="2017-06-21T11:13:00Z">
            <w:rPr/>
          </w:rPrChange>
        </w:rPr>
        <w:t>1500</w:t>
      </w:r>
      <w:r w:rsidRPr="00E87F33">
        <w:rPr>
          <w:rFonts w:hint="eastAsia"/>
          <w:sz w:val="18"/>
          <w:szCs w:val="18"/>
          <w:rPrChange w:id="251" w:author="Administrator" w:date="2017-06-21T11:13:00Z">
            <w:rPr>
              <w:rFonts w:hint="eastAsia"/>
            </w:rPr>
          </w:rPrChange>
        </w:rPr>
        <w:t>名贵宾出席这次盛会。习近平提出了“世界怎么了、我们怎么办”这个富有哲学意味的问题。</w:t>
      </w:r>
    </w:p>
    <w:p w:rsidR="004B7526" w:rsidRPr="00E87F33" w:rsidRDefault="004B7526" w:rsidP="004B7526">
      <w:pPr>
        <w:ind w:firstLineChars="200" w:firstLine="360"/>
        <w:rPr>
          <w:sz w:val="18"/>
          <w:szCs w:val="18"/>
          <w:rPrChange w:id="252" w:author="Administrator" w:date="2017-06-21T11:13:00Z">
            <w:rPr/>
          </w:rPrChange>
        </w:rPr>
      </w:pPr>
      <w:r w:rsidRPr="00E87F33">
        <w:rPr>
          <w:rFonts w:hint="eastAsia"/>
          <w:sz w:val="18"/>
          <w:szCs w:val="18"/>
          <w:rPrChange w:id="253" w:author="Administrator" w:date="2017-06-21T11:13:00Z">
            <w:rPr>
              <w:rFonts w:hint="eastAsia"/>
            </w:rPr>
          </w:rPrChange>
        </w:rPr>
        <w:t>世界怎么了？</w:t>
      </w:r>
    </w:p>
    <w:p w:rsidR="004B7526" w:rsidRPr="00E87F33" w:rsidRDefault="004B7526" w:rsidP="004B7526">
      <w:pPr>
        <w:ind w:firstLineChars="200" w:firstLine="360"/>
        <w:rPr>
          <w:sz w:val="18"/>
          <w:szCs w:val="18"/>
          <w:rPrChange w:id="254" w:author="Administrator" w:date="2017-06-21T11:13:00Z">
            <w:rPr/>
          </w:rPrChange>
        </w:rPr>
      </w:pPr>
      <w:r w:rsidRPr="00E87F33">
        <w:rPr>
          <w:rFonts w:hint="eastAsia"/>
          <w:sz w:val="18"/>
          <w:szCs w:val="18"/>
          <w:rPrChange w:id="255" w:author="Administrator" w:date="2017-06-21T11:13:00Z">
            <w:rPr>
              <w:rFonts w:hint="eastAsia"/>
            </w:rPr>
          </w:rPrChange>
        </w:rPr>
        <w:t>当今世界，挑战频发、风险日益增多。经济增长乏力，金融危机阴云不散，发展鸿沟日益突出，“黑天鹅”事件频出，贸易保护主义倾向抬头，“逆全球化”思潮涌动，地区动荡持续，恐怖主义蔓延肆虐。</w:t>
      </w:r>
    </w:p>
    <w:p w:rsidR="004B7526" w:rsidRPr="00E87F33" w:rsidRDefault="004B7526" w:rsidP="004B7526">
      <w:pPr>
        <w:ind w:firstLineChars="200" w:firstLine="360"/>
        <w:rPr>
          <w:sz w:val="18"/>
          <w:szCs w:val="18"/>
          <w:rPrChange w:id="256" w:author="Administrator" w:date="2017-06-21T11:13:00Z">
            <w:rPr/>
          </w:rPrChange>
        </w:rPr>
      </w:pPr>
      <w:r w:rsidRPr="00E87F33">
        <w:rPr>
          <w:rFonts w:hint="eastAsia"/>
          <w:sz w:val="18"/>
          <w:szCs w:val="18"/>
          <w:rPrChange w:id="257" w:author="Administrator" w:date="2017-06-21T11:13:00Z">
            <w:rPr>
              <w:rFonts w:hint="eastAsia"/>
            </w:rPr>
          </w:rPrChange>
        </w:rPr>
        <w:t>联合国贸发会议和世界银行最新报告显示，</w:t>
      </w:r>
      <w:r w:rsidRPr="00E87F33">
        <w:rPr>
          <w:sz w:val="18"/>
          <w:szCs w:val="18"/>
          <w:rPrChange w:id="258" w:author="Administrator" w:date="2017-06-21T11:13:00Z">
            <w:rPr/>
          </w:rPrChange>
        </w:rPr>
        <w:t>2016</w:t>
      </w:r>
      <w:r w:rsidRPr="00E87F33">
        <w:rPr>
          <w:rFonts w:hint="eastAsia"/>
          <w:sz w:val="18"/>
          <w:szCs w:val="18"/>
          <w:rPrChange w:id="259" w:author="Administrator" w:date="2017-06-21T11:13:00Z">
            <w:rPr>
              <w:rFonts w:hint="eastAsia"/>
            </w:rPr>
          </w:rPrChange>
        </w:rPr>
        <w:t>年全球外国直接投资下降</w:t>
      </w:r>
      <w:r w:rsidRPr="00E87F33">
        <w:rPr>
          <w:sz w:val="18"/>
          <w:szCs w:val="18"/>
          <w:rPrChange w:id="260" w:author="Administrator" w:date="2017-06-21T11:13:00Z">
            <w:rPr/>
          </w:rPrChange>
        </w:rPr>
        <w:t>13%</w:t>
      </w:r>
      <w:r w:rsidRPr="00E87F33">
        <w:rPr>
          <w:rFonts w:hint="eastAsia"/>
          <w:sz w:val="18"/>
          <w:szCs w:val="18"/>
          <w:rPrChange w:id="261" w:author="Administrator" w:date="2017-06-21T11:13:00Z">
            <w:rPr>
              <w:rFonts w:hint="eastAsia"/>
            </w:rPr>
          </w:rPrChange>
        </w:rPr>
        <w:t>，贸易增长仅略高于</w:t>
      </w:r>
      <w:r w:rsidRPr="00E87F33">
        <w:rPr>
          <w:sz w:val="18"/>
          <w:szCs w:val="18"/>
          <w:rPrChange w:id="262" w:author="Administrator" w:date="2017-06-21T11:13:00Z">
            <w:rPr/>
          </w:rPrChange>
        </w:rPr>
        <w:t>1%</w:t>
      </w:r>
      <w:r w:rsidRPr="00E87F33">
        <w:rPr>
          <w:rFonts w:hint="eastAsia"/>
          <w:sz w:val="18"/>
          <w:szCs w:val="18"/>
          <w:rPrChange w:id="263" w:author="Administrator" w:date="2017-06-21T11:13:00Z">
            <w:rPr>
              <w:rFonts w:hint="eastAsia"/>
            </w:rPr>
          </w:rPrChange>
        </w:rPr>
        <w:t>，是</w:t>
      </w:r>
      <w:r w:rsidRPr="00E87F33">
        <w:rPr>
          <w:sz w:val="18"/>
          <w:szCs w:val="18"/>
          <w:rPrChange w:id="264" w:author="Administrator" w:date="2017-06-21T11:13:00Z">
            <w:rPr/>
          </w:rPrChange>
        </w:rPr>
        <w:t>2008</w:t>
      </w:r>
      <w:r w:rsidRPr="00E87F33">
        <w:rPr>
          <w:rFonts w:hint="eastAsia"/>
          <w:sz w:val="18"/>
          <w:szCs w:val="18"/>
          <w:rPrChange w:id="265" w:author="Administrator" w:date="2017-06-21T11:13:00Z">
            <w:rPr>
              <w:rFonts w:hint="eastAsia"/>
            </w:rPr>
          </w:rPrChange>
        </w:rPr>
        <w:t>年金融危机以来表现最差的一年。同时，由于现有国际合作的碎片化、排他性，世界难以把资源有效整合起来。</w:t>
      </w:r>
    </w:p>
    <w:p w:rsidR="004B7526" w:rsidRPr="00E87F33" w:rsidRDefault="004B7526" w:rsidP="004B7526">
      <w:pPr>
        <w:ind w:firstLineChars="200" w:firstLine="360"/>
        <w:rPr>
          <w:sz w:val="18"/>
          <w:szCs w:val="18"/>
          <w:rPrChange w:id="266" w:author="Administrator" w:date="2017-06-21T11:13:00Z">
            <w:rPr/>
          </w:rPrChange>
        </w:rPr>
      </w:pPr>
      <w:r w:rsidRPr="00E87F33">
        <w:rPr>
          <w:rFonts w:hint="eastAsia"/>
          <w:sz w:val="18"/>
          <w:szCs w:val="18"/>
          <w:rPrChange w:id="267" w:author="Administrator" w:date="2017-06-21T11:13:00Z">
            <w:rPr>
              <w:rFonts w:hint="eastAsia"/>
            </w:rPr>
          </w:rPrChange>
        </w:rPr>
        <w:t>我们怎么办？</w:t>
      </w:r>
    </w:p>
    <w:p w:rsidR="004B7526" w:rsidRPr="00E87F33" w:rsidRDefault="004B7526" w:rsidP="004B7526">
      <w:pPr>
        <w:ind w:firstLineChars="200" w:firstLine="360"/>
        <w:rPr>
          <w:sz w:val="18"/>
          <w:szCs w:val="18"/>
          <w:rPrChange w:id="268" w:author="Administrator" w:date="2017-06-21T11:13:00Z">
            <w:rPr/>
          </w:rPrChange>
        </w:rPr>
      </w:pPr>
      <w:r w:rsidRPr="00E87F33">
        <w:rPr>
          <w:rFonts w:hint="eastAsia"/>
          <w:sz w:val="18"/>
          <w:szCs w:val="18"/>
          <w:rPrChange w:id="269" w:author="Administrator" w:date="2017-06-21T11:13:00Z">
            <w:rPr>
              <w:rFonts w:hint="eastAsia"/>
            </w:rPr>
          </w:rPrChange>
        </w:rPr>
        <w:t>“让和平的薪火代代相传，让发展的动力源源不断，让文明的光芒熠熠生辉，是各国人民的期待，也是我们这一代政治家应有的担当。中国方案是：构建人类命运共同体，实现共赢共享。”习近平这样回答。</w:t>
      </w:r>
    </w:p>
    <w:p w:rsidR="004B7526" w:rsidRPr="00E87F33" w:rsidRDefault="004B7526" w:rsidP="004B7526">
      <w:pPr>
        <w:ind w:firstLineChars="200" w:firstLine="360"/>
        <w:rPr>
          <w:sz w:val="18"/>
          <w:szCs w:val="18"/>
          <w:rPrChange w:id="270" w:author="Administrator" w:date="2017-06-21T11:13:00Z">
            <w:rPr/>
          </w:rPrChange>
        </w:rPr>
      </w:pPr>
      <w:r w:rsidRPr="00E87F33">
        <w:rPr>
          <w:rFonts w:hint="eastAsia"/>
          <w:sz w:val="18"/>
          <w:szCs w:val="18"/>
          <w:rPrChange w:id="271" w:author="Administrator" w:date="2017-06-21T11:13:00Z">
            <w:rPr>
              <w:rFonts w:hint="eastAsia"/>
            </w:rPr>
          </w:rPrChange>
        </w:rPr>
        <w:t>这一方案如何实现？</w:t>
      </w:r>
    </w:p>
    <w:p w:rsidR="004B7526" w:rsidRPr="00E87F33" w:rsidRDefault="004B7526" w:rsidP="004B7526">
      <w:pPr>
        <w:ind w:firstLineChars="200" w:firstLine="360"/>
        <w:rPr>
          <w:sz w:val="18"/>
          <w:szCs w:val="18"/>
          <w:rPrChange w:id="272" w:author="Administrator" w:date="2017-06-21T11:13:00Z">
            <w:rPr/>
          </w:rPrChange>
        </w:rPr>
      </w:pPr>
      <w:r w:rsidRPr="00E87F33">
        <w:rPr>
          <w:rFonts w:hint="eastAsia"/>
          <w:sz w:val="18"/>
          <w:szCs w:val="18"/>
          <w:rPrChange w:id="273" w:author="Administrator" w:date="2017-06-21T11:13:00Z">
            <w:rPr>
              <w:rFonts w:hint="eastAsia"/>
            </w:rPr>
          </w:rPrChange>
        </w:rPr>
        <w:t>习近平说：“在‘一带一路’建设国际合作框架内，各方秉持共商、共建、共享原则，携手应对世界经济面临的挑战，开创发展新机遇，谋求发展新动力，拓展发展新空间，实现优势互补、互利共赢，不断朝着人类命运共同体方向迈进。这是我提出这一倡议的初衷，也是希望通过这一倡议实现的最高目标。”“一带一路”，就是中国为解决当前世界局势提供的一条解决之道、</w:t>
      </w:r>
      <w:proofErr w:type="gramStart"/>
      <w:r w:rsidRPr="00E87F33">
        <w:rPr>
          <w:rFonts w:hint="eastAsia"/>
          <w:sz w:val="18"/>
          <w:szCs w:val="18"/>
          <w:rPrChange w:id="274" w:author="Administrator" w:date="2017-06-21T11:13:00Z">
            <w:rPr>
              <w:rFonts w:hint="eastAsia"/>
            </w:rPr>
          </w:rPrChange>
        </w:rPr>
        <w:t>破局之</w:t>
      </w:r>
      <w:proofErr w:type="gramEnd"/>
      <w:r w:rsidRPr="00E87F33">
        <w:rPr>
          <w:rFonts w:hint="eastAsia"/>
          <w:sz w:val="18"/>
          <w:szCs w:val="18"/>
          <w:rPrChange w:id="275" w:author="Administrator" w:date="2017-06-21T11:13:00Z">
            <w:rPr>
              <w:rFonts w:hint="eastAsia"/>
            </w:rPr>
          </w:rPrChange>
        </w:rPr>
        <w:t>道。</w:t>
      </w:r>
    </w:p>
    <w:p w:rsidR="004B7526" w:rsidRPr="00E87F33" w:rsidRDefault="004B7526" w:rsidP="004B7526">
      <w:pPr>
        <w:rPr>
          <w:sz w:val="18"/>
          <w:szCs w:val="18"/>
          <w:rPrChange w:id="276" w:author="Administrator" w:date="2017-06-21T11:13:00Z">
            <w:rPr/>
          </w:rPrChange>
        </w:rPr>
      </w:pPr>
    </w:p>
    <w:p w:rsidR="004B7526" w:rsidRPr="00E87F33" w:rsidRDefault="004B7526" w:rsidP="004B7526">
      <w:pPr>
        <w:rPr>
          <w:b/>
          <w:sz w:val="18"/>
          <w:szCs w:val="18"/>
          <w:rPrChange w:id="277" w:author="Administrator" w:date="2017-06-21T11:13:00Z">
            <w:rPr>
              <w:b/>
            </w:rPr>
          </w:rPrChange>
        </w:rPr>
      </w:pPr>
      <w:r w:rsidRPr="00E87F33">
        <w:rPr>
          <w:rFonts w:hint="eastAsia"/>
          <w:b/>
          <w:sz w:val="18"/>
          <w:szCs w:val="18"/>
          <w:rPrChange w:id="278" w:author="Administrator" w:date="2017-06-21T11:13:00Z">
            <w:rPr>
              <w:rFonts w:hint="eastAsia"/>
              <w:b/>
            </w:rPr>
          </w:rPrChange>
        </w:rPr>
        <w:t>材料</w:t>
      </w:r>
      <w:r w:rsidRPr="00E87F33">
        <w:rPr>
          <w:b/>
          <w:sz w:val="18"/>
          <w:szCs w:val="18"/>
          <w:rPrChange w:id="279" w:author="Administrator" w:date="2017-06-21T11:13:00Z">
            <w:rPr>
              <w:b/>
            </w:rPr>
          </w:rPrChange>
        </w:rPr>
        <w:t>2</w:t>
      </w:r>
      <w:r w:rsidRPr="00E87F33">
        <w:rPr>
          <w:rFonts w:hint="eastAsia"/>
          <w:b/>
          <w:sz w:val="18"/>
          <w:szCs w:val="18"/>
          <w:rPrChange w:id="280" w:author="Administrator" w:date="2017-06-21T11:13:00Z">
            <w:rPr>
              <w:rFonts w:hint="eastAsia"/>
              <w:b/>
            </w:rPr>
          </w:rPrChange>
        </w:rPr>
        <w:t>：</w:t>
      </w:r>
    </w:p>
    <w:p w:rsidR="004B7526" w:rsidRPr="00E87F33" w:rsidRDefault="004B7526" w:rsidP="004B7526">
      <w:pPr>
        <w:ind w:firstLineChars="200" w:firstLine="360"/>
        <w:rPr>
          <w:sz w:val="18"/>
          <w:szCs w:val="18"/>
          <w:rPrChange w:id="281" w:author="Administrator" w:date="2017-06-21T11:13:00Z">
            <w:rPr/>
          </w:rPrChange>
        </w:rPr>
      </w:pPr>
      <w:r w:rsidRPr="00E87F33">
        <w:rPr>
          <w:rFonts w:hint="eastAsia"/>
          <w:sz w:val="18"/>
          <w:szCs w:val="18"/>
          <w:rPrChange w:id="282" w:author="Administrator" w:date="2017-06-21T11:13:00Z">
            <w:rPr>
              <w:rFonts w:hint="eastAsia"/>
            </w:rPr>
          </w:rPrChange>
        </w:rPr>
        <w:t>华盛顿时间</w:t>
      </w:r>
      <w:r w:rsidRPr="00E87F33">
        <w:rPr>
          <w:sz w:val="18"/>
          <w:szCs w:val="18"/>
          <w:rPrChange w:id="283" w:author="Administrator" w:date="2017-06-21T11:13:00Z">
            <w:rPr/>
          </w:rPrChange>
        </w:rPr>
        <w:t>2017</w:t>
      </w:r>
      <w:r w:rsidRPr="00E87F33">
        <w:rPr>
          <w:rFonts w:hint="eastAsia"/>
          <w:sz w:val="18"/>
          <w:szCs w:val="18"/>
          <w:rPrChange w:id="284" w:author="Administrator" w:date="2017-06-21T11:13:00Z">
            <w:rPr>
              <w:rFonts w:hint="eastAsia"/>
            </w:rPr>
          </w:rPrChange>
        </w:rPr>
        <w:t>年</w:t>
      </w:r>
      <w:r w:rsidRPr="00E87F33">
        <w:rPr>
          <w:sz w:val="18"/>
          <w:szCs w:val="18"/>
          <w:rPrChange w:id="285" w:author="Administrator" w:date="2017-06-21T11:13:00Z">
            <w:rPr/>
          </w:rPrChange>
        </w:rPr>
        <w:t>6</w:t>
      </w:r>
      <w:r w:rsidRPr="00E87F33">
        <w:rPr>
          <w:rFonts w:hint="eastAsia"/>
          <w:sz w:val="18"/>
          <w:szCs w:val="18"/>
          <w:rPrChange w:id="286" w:author="Administrator" w:date="2017-06-21T11:13:00Z">
            <w:rPr>
              <w:rFonts w:hint="eastAsia"/>
            </w:rPr>
          </w:rPrChange>
        </w:rPr>
        <w:t>月</w:t>
      </w:r>
      <w:r w:rsidRPr="00E87F33">
        <w:rPr>
          <w:sz w:val="18"/>
          <w:szCs w:val="18"/>
          <w:rPrChange w:id="287" w:author="Administrator" w:date="2017-06-21T11:13:00Z">
            <w:rPr/>
          </w:rPrChange>
        </w:rPr>
        <w:t>1</w:t>
      </w:r>
      <w:r w:rsidRPr="00E87F33">
        <w:rPr>
          <w:rFonts w:hint="eastAsia"/>
          <w:sz w:val="18"/>
          <w:szCs w:val="18"/>
          <w:rPrChange w:id="288" w:author="Administrator" w:date="2017-06-21T11:13:00Z">
            <w:rPr>
              <w:rFonts w:hint="eastAsia"/>
            </w:rPr>
          </w:rPrChange>
        </w:rPr>
        <w:t>日下午</w:t>
      </w:r>
      <w:r w:rsidRPr="00E87F33">
        <w:rPr>
          <w:sz w:val="18"/>
          <w:szCs w:val="18"/>
          <w:rPrChange w:id="289" w:author="Administrator" w:date="2017-06-21T11:13:00Z">
            <w:rPr/>
          </w:rPrChange>
        </w:rPr>
        <w:t>3</w:t>
      </w:r>
      <w:r w:rsidRPr="00E87F33">
        <w:rPr>
          <w:rFonts w:hint="eastAsia"/>
          <w:sz w:val="18"/>
          <w:szCs w:val="18"/>
          <w:rPrChange w:id="290" w:author="Administrator" w:date="2017-06-21T11:13:00Z">
            <w:rPr>
              <w:rFonts w:hint="eastAsia"/>
            </w:rPr>
          </w:rPrChange>
        </w:rPr>
        <w:t>时</w:t>
      </w:r>
      <w:r w:rsidRPr="00E87F33">
        <w:rPr>
          <w:sz w:val="18"/>
          <w:szCs w:val="18"/>
          <w:rPrChange w:id="291" w:author="Administrator" w:date="2017-06-21T11:13:00Z">
            <w:rPr/>
          </w:rPrChange>
        </w:rPr>
        <w:t>30</w:t>
      </w:r>
      <w:r w:rsidRPr="00E87F33">
        <w:rPr>
          <w:rFonts w:hint="eastAsia"/>
          <w:sz w:val="18"/>
          <w:szCs w:val="18"/>
          <w:rPrChange w:id="292" w:author="Administrator" w:date="2017-06-21T11:13:00Z">
            <w:rPr>
              <w:rFonts w:hint="eastAsia"/>
            </w:rPr>
          </w:rPrChange>
        </w:rPr>
        <w:t>分，美国总统特朗普宣布退出《巴黎协定》，引起世界哗然。《巴黎协定》是</w:t>
      </w:r>
      <w:r w:rsidRPr="00E87F33">
        <w:rPr>
          <w:sz w:val="18"/>
          <w:szCs w:val="18"/>
          <w:rPrChange w:id="293" w:author="Administrator" w:date="2017-06-21T11:13:00Z">
            <w:rPr/>
          </w:rPrChange>
        </w:rPr>
        <w:t>2015</w:t>
      </w:r>
      <w:r w:rsidRPr="00E87F33">
        <w:rPr>
          <w:rFonts w:hint="eastAsia"/>
          <w:sz w:val="18"/>
          <w:szCs w:val="18"/>
          <w:rPrChange w:id="294" w:author="Administrator" w:date="2017-06-21T11:13:00Z">
            <w:rPr>
              <w:rFonts w:hint="eastAsia"/>
            </w:rPr>
          </w:rPrChange>
        </w:rPr>
        <w:t>年</w:t>
      </w:r>
      <w:r w:rsidRPr="00E87F33">
        <w:rPr>
          <w:sz w:val="18"/>
          <w:szCs w:val="18"/>
          <w:rPrChange w:id="295" w:author="Administrator" w:date="2017-06-21T11:13:00Z">
            <w:rPr/>
          </w:rPrChange>
        </w:rPr>
        <w:t>12</w:t>
      </w:r>
      <w:r w:rsidRPr="00E87F33">
        <w:rPr>
          <w:rFonts w:hint="eastAsia"/>
          <w:sz w:val="18"/>
          <w:szCs w:val="18"/>
          <w:rPrChange w:id="296" w:author="Administrator" w:date="2017-06-21T11:13:00Z">
            <w:rPr>
              <w:rFonts w:hint="eastAsia"/>
            </w:rPr>
          </w:rPrChange>
        </w:rPr>
        <w:t>月</w:t>
      </w:r>
      <w:r w:rsidRPr="00E87F33">
        <w:rPr>
          <w:sz w:val="18"/>
          <w:szCs w:val="18"/>
          <w:rPrChange w:id="297" w:author="Administrator" w:date="2017-06-21T11:13:00Z">
            <w:rPr/>
          </w:rPrChange>
        </w:rPr>
        <w:t>12</w:t>
      </w:r>
      <w:r w:rsidRPr="00E87F33">
        <w:rPr>
          <w:rFonts w:hint="eastAsia"/>
          <w:sz w:val="18"/>
          <w:szCs w:val="18"/>
          <w:rPrChange w:id="298" w:author="Administrator" w:date="2017-06-21T11:13:00Z">
            <w:rPr>
              <w:rFonts w:hint="eastAsia"/>
            </w:rPr>
          </w:rPrChange>
        </w:rPr>
        <w:t>日在巴黎气候变化大会上通过、</w:t>
      </w:r>
      <w:r w:rsidRPr="00E87F33">
        <w:rPr>
          <w:sz w:val="18"/>
          <w:szCs w:val="18"/>
          <w:rPrChange w:id="299" w:author="Administrator" w:date="2017-06-21T11:13:00Z">
            <w:rPr/>
          </w:rPrChange>
        </w:rPr>
        <w:t>2016</w:t>
      </w:r>
      <w:r w:rsidRPr="00E87F33">
        <w:rPr>
          <w:rFonts w:hint="eastAsia"/>
          <w:sz w:val="18"/>
          <w:szCs w:val="18"/>
          <w:rPrChange w:id="300" w:author="Administrator" w:date="2017-06-21T11:13:00Z">
            <w:rPr>
              <w:rFonts w:hint="eastAsia"/>
            </w:rPr>
          </w:rPrChange>
        </w:rPr>
        <w:t>年</w:t>
      </w:r>
      <w:r w:rsidRPr="00E87F33">
        <w:rPr>
          <w:sz w:val="18"/>
          <w:szCs w:val="18"/>
          <w:rPrChange w:id="301" w:author="Administrator" w:date="2017-06-21T11:13:00Z">
            <w:rPr/>
          </w:rPrChange>
        </w:rPr>
        <w:t>4</w:t>
      </w:r>
      <w:r w:rsidRPr="00E87F33">
        <w:rPr>
          <w:rFonts w:hint="eastAsia"/>
          <w:sz w:val="18"/>
          <w:szCs w:val="18"/>
          <w:rPrChange w:id="302" w:author="Administrator" w:date="2017-06-21T11:13:00Z">
            <w:rPr>
              <w:rFonts w:hint="eastAsia"/>
            </w:rPr>
          </w:rPrChange>
        </w:rPr>
        <w:t>月</w:t>
      </w:r>
      <w:r w:rsidRPr="00E87F33">
        <w:rPr>
          <w:sz w:val="18"/>
          <w:szCs w:val="18"/>
          <w:rPrChange w:id="303" w:author="Administrator" w:date="2017-06-21T11:13:00Z">
            <w:rPr/>
          </w:rPrChange>
        </w:rPr>
        <w:t>22</w:t>
      </w:r>
      <w:r w:rsidRPr="00E87F33">
        <w:rPr>
          <w:rFonts w:hint="eastAsia"/>
          <w:sz w:val="18"/>
          <w:szCs w:val="18"/>
          <w:rPrChange w:id="304" w:author="Administrator" w:date="2017-06-21T11:13:00Z">
            <w:rPr>
              <w:rFonts w:hint="eastAsia"/>
            </w:rPr>
          </w:rPrChange>
        </w:rPr>
        <w:t>日在纽约由</w:t>
      </w:r>
      <w:r w:rsidRPr="00E87F33">
        <w:rPr>
          <w:sz w:val="18"/>
          <w:szCs w:val="18"/>
          <w:rPrChange w:id="305" w:author="Administrator" w:date="2017-06-21T11:13:00Z">
            <w:rPr/>
          </w:rPrChange>
        </w:rPr>
        <w:t>194</w:t>
      </w:r>
      <w:r w:rsidRPr="00E87F33">
        <w:rPr>
          <w:rFonts w:hint="eastAsia"/>
          <w:sz w:val="18"/>
          <w:szCs w:val="18"/>
          <w:rPrChange w:id="306" w:author="Administrator" w:date="2017-06-21T11:13:00Z">
            <w:rPr>
              <w:rFonts w:hint="eastAsia"/>
            </w:rPr>
          </w:rPrChange>
        </w:rPr>
        <w:t>个国家签署、</w:t>
      </w:r>
      <w:r w:rsidRPr="00E87F33">
        <w:rPr>
          <w:sz w:val="18"/>
          <w:szCs w:val="18"/>
          <w:rPrChange w:id="307" w:author="Administrator" w:date="2017-06-21T11:13:00Z">
            <w:rPr/>
          </w:rPrChange>
        </w:rPr>
        <w:t>147</w:t>
      </w:r>
      <w:r w:rsidRPr="00E87F33">
        <w:rPr>
          <w:rFonts w:hint="eastAsia"/>
          <w:sz w:val="18"/>
          <w:szCs w:val="18"/>
          <w:rPrChange w:id="308" w:author="Administrator" w:date="2017-06-21T11:13:00Z">
            <w:rPr>
              <w:rFonts w:hint="eastAsia"/>
            </w:rPr>
          </w:rPrChange>
        </w:rPr>
        <w:t>个国家批准的气候变化协定。《巴黎协定》是继《京都议定书》后第二份有法律约束力的气候协议，为</w:t>
      </w:r>
      <w:r w:rsidRPr="00E87F33">
        <w:rPr>
          <w:sz w:val="18"/>
          <w:szCs w:val="18"/>
          <w:rPrChange w:id="309" w:author="Administrator" w:date="2017-06-21T11:13:00Z">
            <w:rPr/>
          </w:rPrChange>
        </w:rPr>
        <w:t>2020</w:t>
      </w:r>
      <w:r w:rsidRPr="00E87F33">
        <w:rPr>
          <w:rFonts w:hint="eastAsia"/>
          <w:sz w:val="18"/>
          <w:szCs w:val="18"/>
          <w:rPrChange w:id="310" w:author="Administrator" w:date="2017-06-21T11:13:00Z">
            <w:rPr>
              <w:rFonts w:hint="eastAsia"/>
            </w:rPr>
          </w:rPrChange>
        </w:rPr>
        <w:t>年后全球应对气候变化行动</w:t>
      </w:r>
      <w:proofErr w:type="gramStart"/>
      <w:r w:rsidRPr="00E87F33">
        <w:rPr>
          <w:rFonts w:hint="eastAsia"/>
          <w:sz w:val="18"/>
          <w:szCs w:val="18"/>
          <w:rPrChange w:id="311" w:author="Administrator" w:date="2017-06-21T11:13:00Z">
            <w:rPr>
              <w:rFonts w:hint="eastAsia"/>
            </w:rPr>
          </w:rPrChange>
        </w:rPr>
        <w:t>作出</w:t>
      </w:r>
      <w:proofErr w:type="gramEnd"/>
      <w:r w:rsidRPr="00E87F33">
        <w:rPr>
          <w:rFonts w:hint="eastAsia"/>
          <w:sz w:val="18"/>
          <w:szCs w:val="18"/>
          <w:rPrChange w:id="312" w:author="Administrator" w:date="2017-06-21T11:13:00Z">
            <w:rPr>
              <w:rFonts w:hint="eastAsia"/>
            </w:rPr>
          </w:rPrChange>
        </w:rPr>
        <w:t>的安排。《巴黎协定》规定，各方将把“全球气温升幅控制在两摄氏度以内”作为目标，并为把升温幅度控制在</w:t>
      </w:r>
      <w:r w:rsidRPr="00E87F33">
        <w:rPr>
          <w:sz w:val="18"/>
          <w:szCs w:val="18"/>
          <w:rPrChange w:id="313" w:author="Administrator" w:date="2017-06-21T11:13:00Z">
            <w:rPr/>
          </w:rPrChange>
        </w:rPr>
        <w:t>1.5</w:t>
      </w:r>
      <w:r w:rsidRPr="00E87F33">
        <w:rPr>
          <w:rFonts w:hint="eastAsia"/>
          <w:sz w:val="18"/>
          <w:szCs w:val="18"/>
          <w:rPrChange w:id="314" w:author="Administrator" w:date="2017-06-21T11:13:00Z">
            <w:rPr>
              <w:rFonts w:hint="eastAsia"/>
            </w:rPr>
          </w:rPrChange>
        </w:rPr>
        <w:t>摄氏度以内而努力；</w:t>
      </w:r>
      <w:r w:rsidRPr="00E87F33">
        <w:rPr>
          <w:sz w:val="18"/>
          <w:szCs w:val="18"/>
          <w:rPrChange w:id="315" w:author="Administrator" w:date="2017-06-21T11:13:00Z">
            <w:rPr/>
          </w:rPrChange>
        </w:rPr>
        <w:t>2020</w:t>
      </w:r>
      <w:r w:rsidRPr="00E87F33">
        <w:rPr>
          <w:rFonts w:hint="eastAsia"/>
          <w:sz w:val="18"/>
          <w:szCs w:val="18"/>
          <w:rPrChange w:id="316" w:author="Administrator" w:date="2017-06-21T11:13:00Z">
            <w:rPr>
              <w:rFonts w:hint="eastAsia"/>
            </w:rPr>
          </w:rPrChange>
        </w:rPr>
        <w:t>年后，各国将以“自主贡献”的方式参与全球应对气候变化行动；发达国家将继续带头减排，并加强对发展中国家的资金和技术支持。</w:t>
      </w:r>
      <w:r w:rsidRPr="00E87F33">
        <w:rPr>
          <w:sz w:val="18"/>
          <w:szCs w:val="18"/>
          <w:rPrChange w:id="317" w:author="Administrator" w:date="2017-06-21T11:13:00Z">
            <w:rPr/>
          </w:rPrChange>
        </w:rPr>
        <w:t xml:space="preserve">     </w:t>
      </w:r>
      <w:r w:rsidRPr="00E87F33">
        <w:rPr>
          <w:rFonts w:hint="eastAsia"/>
          <w:sz w:val="18"/>
          <w:szCs w:val="18"/>
          <w:rPrChange w:id="318" w:author="Administrator" w:date="2017-06-21T11:13:00Z">
            <w:rPr>
              <w:rFonts w:hint="eastAsia"/>
            </w:rPr>
          </w:rPrChange>
        </w:rPr>
        <w:t>美国退出《巴黎协定》，忽视环境带来的负面效应，对美国的国际公信力有很大的负面影响，也损害了《巴黎协定》的普遍约束性。退出气候协定特朗普遭到各方批评，联合国秘书长古特雷斯通过发言人发表声明说，美国宣布退出《巴黎协定》“是一件令人极其失望的事”。法国总统</w:t>
      </w:r>
      <w:proofErr w:type="gramStart"/>
      <w:r w:rsidRPr="00E87F33">
        <w:rPr>
          <w:rFonts w:hint="eastAsia"/>
          <w:sz w:val="18"/>
          <w:szCs w:val="18"/>
          <w:rPrChange w:id="319" w:author="Administrator" w:date="2017-06-21T11:13:00Z">
            <w:rPr>
              <w:rFonts w:hint="eastAsia"/>
            </w:rPr>
          </w:rPrChange>
        </w:rPr>
        <w:t>马克龙</w:t>
      </w:r>
      <w:proofErr w:type="gramEnd"/>
      <w:r w:rsidRPr="00E87F33">
        <w:rPr>
          <w:rFonts w:hint="eastAsia"/>
          <w:sz w:val="18"/>
          <w:szCs w:val="18"/>
          <w:rPrChange w:id="320" w:author="Administrator" w:date="2017-06-21T11:13:00Z">
            <w:rPr>
              <w:rFonts w:hint="eastAsia"/>
            </w:rPr>
          </w:rPrChange>
        </w:rPr>
        <w:t>与德国总理默克尔以及意大利总理真蒂</w:t>
      </w:r>
      <w:proofErr w:type="gramStart"/>
      <w:r w:rsidRPr="00E87F33">
        <w:rPr>
          <w:rFonts w:hint="eastAsia"/>
          <w:sz w:val="18"/>
          <w:szCs w:val="18"/>
          <w:rPrChange w:id="321" w:author="Administrator" w:date="2017-06-21T11:13:00Z">
            <w:rPr>
              <w:rFonts w:hint="eastAsia"/>
            </w:rPr>
          </w:rPrChange>
        </w:rPr>
        <w:t>洛</w:t>
      </w:r>
      <w:proofErr w:type="gramEnd"/>
      <w:r w:rsidRPr="00E87F33">
        <w:rPr>
          <w:rFonts w:hint="eastAsia"/>
          <w:sz w:val="18"/>
          <w:szCs w:val="18"/>
          <w:rPrChange w:id="322" w:author="Administrator" w:date="2017-06-21T11:13:00Z">
            <w:rPr>
              <w:rFonts w:hint="eastAsia"/>
            </w:rPr>
          </w:rPrChange>
        </w:rPr>
        <w:t>尼发表一份联合声明，对美国政府宣布退出《巴黎协定》感到遗憾，声明说不会对《巴黎协定》进行任何重新谈判和修改。中国外交部表示：中方将认真履行《巴黎协定》。说：美国退出是个错误</w:t>
      </w:r>
    </w:p>
    <w:p w:rsidR="004B7526" w:rsidRPr="00E87F33" w:rsidRDefault="004B7526" w:rsidP="004B7526">
      <w:pPr>
        <w:ind w:firstLineChars="200" w:firstLine="360"/>
        <w:rPr>
          <w:b/>
          <w:sz w:val="18"/>
          <w:szCs w:val="18"/>
          <w:rPrChange w:id="323" w:author="Administrator" w:date="2017-06-21T11:13:00Z">
            <w:rPr>
              <w:b/>
            </w:rPr>
          </w:rPrChange>
        </w:rPr>
      </w:pPr>
      <w:r w:rsidRPr="00E87F33">
        <w:rPr>
          <w:rFonts w:hint="eastAsia"/>
          <w:sz w:val="18"/>
          <w:szCs w:val="18"/>
          <w:rPrChange w:id="324" w:author="Administrator" w:date="2017-06-21T11:13:00Z">
            <w:rPr>
              <w:rFonts w:hint="eastAsia"/>
            </w:rPr>
          </w:rPrChange>
        </w:rPr>
        <w:t>《经济学人》报道，美国退出协定，“想要放弃其在应对气候变化行动中的领导地位，是非常让人遗憾的”。</w:t>
      </w:r>
    </w:p>
    <w:p w:rsidR="004B7526" w:rsidRPr="00E87F33" w:rsidDel="00E87F33" w:rsidRDefault="004B7526" w:rsidP="004B7526">
      <w:pPr>
        <w:rPr>
          <w:del w:id="325" w:author="Administrator" w:date="2017-06-21T11:15:00Z"/>
          <w:b/>
          <w:sz w:val="18"/>
          <w:szCs w:val="18"/>
          <w:rPrChange w:id="326" w:author="Administrator" w:date="2017-06-21T11:13:00Z">
            <w:rPr>
              <w:del w:id="327" w:author="Administrator" w:date="2017-06-21T11:15:00Z"/>
              <w:b/>
            </w:rPr>
          </w:rPrChange>
        </w:rPr>
      </w:pPr>
    </w:p>
    <w:p w:rsidR="004B7526" w:rsidRPr="00E87F33" w:rsidRDefault="004B7526" w:rsidP="004B7526">
      <w:pPr>
        <w:rPr>
          <w:b/>
          <w:sz w:val="18"/>
          <w:szCs w:val="18"/>
          <w:rPrChange w:id="328" w:author="Administrator" w:date="2017-06-21T11:13:00Z">
            <w:rPr>
              <w:b/>
            </w:rPr>
          </w:rPrChange>
        </w:rPr>
      </w:pPr>
      <w:r w:rsidRPr="00E87F33">
        <w:rPr>
          <w:rFonts w:hint="eastAsia"/>
          <w:b/>
          <w:sz w:val="18"/>
          <w:szCs w:val="18"/>
          <w:rPrChange w:id="329" w:author="Administrator" w:date="2017-06-21T11:13:00Z">
            <w:rPr>
              <w:rFonts w:hint="eastAsia"/>
              <w:b/>
            </w:rPr>
          </w:rPrChange>
        </w:rPr>
        <w:t>依据上述材料回答下列问题（每问</w:t>
      </w:r>
      <w:r w:rsidRPr="00E87F33">
        <w:rPr>
          <w:b/>
          <w:sz w:val="18"/>
          <w:szCs w:val="18"/>
          <w:rPrChange w:id="330" w:author="Administrator" w:date="2017-06-21T11:13:00Z">
            <w:rPr>
              <w:b/>
            </w:rPr>
          </w:rPrChange>
        </w:rPr>
        <w:t>8</w:t>
      </w:r>
      <w:r w:rsidRPr="00E87F33">
        <w:rPr>
          <w:rFonts w:hint="eastAsia"/>
          <w:b/>
          <w:sz w:val="18"/>
          <w:szCs w:val="18"/>
          <w:rPrChange w:id="331" w:author="Administrator" w:date="2017-06-21T11:13:00Z">
            <w:rPr>
              <w:rFonts w:hint="eastAsia"/>
              <w:b/>
            </w:rPr>
          </w:rPrChange>
        </w:rPr>
        <w:t>份，共</w:t>
      </w:r>
      <w:r w:rsidRPr="00E87F33">
        <w:rPr>
          <w:b/>
          <w:sz w:val="18"/>
          <w:szCs w:val="18"/>
          <w:rPrChange w:id="332" w:author="Administrator" w:date="2017-06-21T11:13:00Z">
            <w:rPr>
              <w:b/>
            </w:rPr>
          </w:rPrChange>
        </w:rPr>
        <w:t>16</w:t>
      </w:r>
      <w:r w:rsidRPr="00E87F33">
        <w:rPr>
          <w:rFonts w:hint="eastAsia"/>
          <w:b/>
          <w:sz w:val="18"/>
          <w:szCs w:val="18"/>
          <w:rPrChange w:id="333" w:author="Administrator" w:date="2017-06-21T11:13:00Z">
            <w:rPr>
              <w:rFonts w:hint="eastAsia"/>
              <w:b/>
            </w:rPr>
          </w:rPrChange>
        </w:rPr>
        <w:t>分）</w:t>
      </w:r>
    </w:p>
    <w:p w:rsidR="004B7526" w:rsidRPr="00E87F33" w:rsidRDefault="004B7526" w:rsidP="004B7526">
      <w:pPr>
        <w:rPr>
          <w:b/>
          <w:sz w:val="18"/>
          <w:szCs w:val="18"/>
          <w:rPrChange w:id="334" w:author="Administrator" w:date="2017-06-21T11:13:00Z">
            <w:rPr>
              <w:b/>
            </w:rPr>
          </w:rPrChange>
        </w:rPr>
      </w:pPr>
      <w:r w:rsidRPr="00E87F33">
        <w:rPr>
          <w:rFonts w:hint="eastAsia"/>
          <w:b/>
          <w:sz w:val="18"/>
          <w:szCs w:val="18"/>
          <w:rPrChange w:id="335" w:author="Administrator" w:date="2017-06-21T11:13:00Z">
            <w:rPr>
              <w:rFonts w:hint="eastAsia"/>
              <w:b/>
            </w:rPr>
          </w:rPrChange>
        </w:rPr>
        <w:t>（</w:t>
      </w:r>
      <w:r w:rsidRPr="00E87F33">
        <w:rPr>
          <w:b/>
          <w:sz w:val="18"/>
          <w:szCs w:val="18"/>
          <w:rPrChange w:id="336" w:author="Administrator" w:date="2017-06-21T11:13:00Z">
            <w:rPr>
              <w:b/>
            </w:rPr>
          </w:rPrChange>
        </w:rPr>
        <w:t>1</w:t>
      </w:r>
      <w:r w:rsidRPr="00E87F33">
        <w:rPr>
          <w:rFonts w:hint="eastAsia"/>
          <w:b/>
          <w:sz w:val="18"/>
          <w:szCs w:val="18"/>
          <w:rPrChange w:id="337" w:author="Administrator" w:date="2017-06-21T11:13:00Z">
            <w:rPr>
              <w:rFonts w:hint="eastAsia"/>
              <w:b/>
            </w:rPr>
          </w:rPrChange>
        </w:rPr>
        <w:t>）如何看待经济全球化对中国的机遇与挑战？</w:t>
      </w:r>
    </w:p>
    <w:p w:rsidR="004B7526" w:rsidRPr="00E87F33" w:rsidRDefault="004B7526" w:rsidP="004B7526">
      <w:pPr>
        <w:rPr>
          <w:b/>
          <w:sz w:val="18"/>
          <w:szCs w:val="18"/>
          <w:rPrChange w:id="338" w:author="Administrator" w:date="2017-06-21T11:13:00Z">
            <w:rPr>
              <w:b/>
            </w:rPr>
          </w:rPrChange>
        </w:rPr>
      </w:pPr>
      <w:r w:rsidRPr="00E87F33">
        <w:rPr>
          <w:rFonts w:hint="eastAsia"/>
          <w:b/>
          <w:sz w:val="18"/>
          <w:szCs w:val="18"/>
          <w:rPrChange w:id="339" w:author="Administrator" w:date="2017-06-21T11:13:00Z">
            <w:rPr>
              <w:rFonts w:hint="eastAsia"/>
              <w:b/>
            </w:rPr>
          </w:rPrChange>
        </w:rPr>
        <w:t>（</w:t>
      </w:r>
      <w:r w:rsidRPr="00E87F33">
        <w:rPr>
          <w:b/>
          <w:sz w:val="18"/>
          <w:szCs w:val="18"/>
          <w:rPrChange w:id="340" w:author="Administrator" w:date="2017-06-21T11:13:00Z">
            <w:rPr>
              <w:b/>
            </w:rPr>
          </w:rPrChange>
        </w:rPr>
        <w:t>2</w:t>
      </w:r>
      <w:r w:rsidRPr="00E87F33">
        <w:rPr>
          <w:rFonts w:hint="eastAsia"/>
          <w:b/>
          <w:sz w:val="18"/>
          <w:szCs w:val="18"/>
          <w:rPrChange w:id="341" w:author="Administrator" w:date="2017-06-21T11:13:00Z">
            <w:rPr>
              <w:rFonts w:hint="eastAsia"/>
              <w:b/>
            </w:rPr>
          </w:rPrChange>
        </w:rPr>
        <w:t>）从美</w:t>
      </w:r>
      <w:r w:rsidR="008E26ED" w:rsidRPr="00E87F33">
        <w:rPr>
          <w:rFonts w:hint="eastAsia"/>
          <w:b/>
          <w:sz w:val="18"/>
          <w:szCs w:val="18"/>
          <w:rPrChange w:id="342" w:author="Administrator" w:date="2017-06-21T11:13:00Z">
            <w:rPr>
              <w:rFonts w:hint="eastAsia"/>
              <w:b/>
            </w:rPr>
          </w:rPrChange>
        </w:rPr>
        <w:t>国单方面宣布退出《巴黎协定》看，我们应如何认识发达资本主义国家</w:t>
      </w:r>
      <w:del w:id="343" w:author="acer" w:date="2017-06-20T19:48:00Z">
        <w:r w:rsidRPr="00E87F33" w:rsidDel="00CE05C8">
          <w:rPr>
            <w:rFonts w:hint="eastAsia"/>
            <w:b/>
            <w:sz w:val="18"/>
            <w:szCs w:val="18"/>
            <w:rPrChange w:id="344" w:author="Administrator" w:date="2017-06-21T11:13:00Z">
              <w:rPr>
                <w:rFonts w:hint="eastAsia"/>
                <w:b/>
              </w:rPr>
            </w:rPrChange>
          </w:rPr>
          <w:delText>上层建筑</w:delText>
        </w:r>
      </w:del>
      <w:r w:rsidR="008E26ED" w:rsidRPr="00E87F33">
        <w:rPr>
          <w:rFonts w:hint="eastAsia"/>
          <w:b/>
          <w:sz w:val="18"/>
          <w:szCs w:val="18"/>
          <w:rPrChange w:id="345" w:author="Administrator" w:date="2017-06-21T11:13:00Z">
            <w:rPr>
              <w:rFonts w:hint="eastAsia"/>
              <w:b/>
            </w:rPr>
          </w:rPrChange>
        </w:rPr>
        <w:t>的本质</w:t>
      </w:r>
      <w:r w:rsidRPr="00E87F33">
        <w:rPr>
          <w:rFonts w:hint="eastAsia"/>
          <w:b/>
          <w:sz w:val="18"/>
          <w:szCs w:val="18"/>
          <w:rPrChange w:id="346" w:author="Administrator" w:date="2017-06-21T11:13:00Z">
            <w:rPr>
              <w:rFonts w:hint="eastAsia"/>
              <w:b/>
            </w:rPr>
          </w:rPrChange>
        </w:rPr>
        <w:t>？</w:t>
      </w:r>
      <w:r w:rsidRPr="00E87F33">
        <w:rPr>
          <w:b/>
          <w:sz w:val="18"/>
          <w:szCs w:val="18"/>
          <w:rPrChange w:id="347" w:author="Administrator" w:date="2017-06-21T11:13:00Z">
            <w:rPr>
              <w:b/>
            </w:rPr>
          </w:rPrChange>
        </w:rPr>
        <w:t xml:space="preserve"> </w:t>
      </w:r>
    </w:p>
    <w:p w:rsidR="008777D5" w:rsidRPr="00E87F33" w:rsidRDefault="008777D5" w:rsidP="0011561C">
      <w:pPr>
        <w:rPr>
          <w:sz w:val="18"/>
          <w:szCs w:val="18"/>
          <w:rPrChange w:id="348" w:author="Administrator" w:date="2017-06-21T11:13:00Z">
            <w:rPr>
              <w:szCs w:val="21"/>
            </w:rPr>
          </w:rPrChange>
        </w:rPr>
      </w:pPr>
    </w:p>
    <w:p w:rsidR="00705FB9" w:rsidRPr="00E87F33" w:rsidRDefault="00705FB9" w:rsidP="0011561C">
      <w:pPr>
        <w:rPr>
          <w:b/>
          <w:sz w:val="18"/>
          <w:szCs w:val="18"/>
          <w:rPrChange w:id="349" w:author="Administrator" w:date="2017-06-21T11:13:00Z">
            <w:rPr>
              <w:b/>
              <w:szCs w:val="21"/>
            </w:rPr>
          </w:rPrChange>
        </w:rPr>
      </w:pPr>
      <w:r w:rsidRPr="00E87F33">
        <w:rPr>
          <w:rFonts w:hint="eastAsia"/>
          <w:b/>
          <w:sz w:val="18"/>
          <w:szCs w:val="18"/>
          <w:rPrChange w:id="350" w:author="Administrator" w:date="2017-06-21T11:13:00Z">
            <w:rPr>
              <w:rFonts w:hint="eastAsia"/>
              <w:b/>
              <w:szCs w:val="21"/>
            </w:rPr>
          </w:rPrChange>
        </w:rPr>
        <w:t>四、论述题</w:t>
      </w:r>
      <w:r w:rsidR="006F6299" w:rsidRPr="00E87F33">
        <w:rPr>
          <w:rFonts w:hint="eastAsia"/>
          <w:b/>
          <w:sz w:val="18"/>
          <w:szCs w:val="18"/>
          <w:rPrChange w:id="351" w:author="Administrator" w:date="2017-06-21T11:13:00Z">
            <w:rPr>
              <w:rFonts w:hint="eastAsia"/>
              <w:b/>
              <w:szCs w:val="21"/>
            </w:rPr>
          </w:rPrChange>
        </w:rPr>
        <w:t>（</w:t>
      </w:r>
      <w:r w:rsidR="00224A45" w:rsidRPr="00E87F33">
        <w:rPr>
          <w:b/>
          <w:sz w:val="18"/>
          <w:szCs w:val="18"/>
          <w:rPrChange w:id="352" w:author="Administrator" w:date="2017-06-21T11:13:00Z">
            <w:rPr>
              <w:b/>
              <w:szCs w:val="21"/>
            </w:rPr>
          </w:rPrChange>
        </w:rPr>
        <w:t xml:space="preserve"> 1</w:t>
      </w:r>
      <w:ins w:id="353" w:author="Administrator" w:date="2017-06-22T16:46:00Z">
        <w:r w:rsidR="00827312">
          <w:rPr>
            <w:b/>
            <w:sz w:val="18"/>
            <w:szCs w:val="18"/>
          </w:rPr>
          <w:t>8</w:t>
        </w:r>
      </w:ins>
      <w:del w:id="354" w:author="Administrator" w:date="2017-06-22T16:46:00Z">
        <w:r w:rsidR="00224A45" w:rsidRPr="00E87F33" w:rsidDel="00827312">
          <w:rPr>
            <w:b/>
            <w:sz w:val="18"/>
            <w:szCs w:val="18"/>
            <w:rPrChange w:id="355" w:author="Administrator" w:date="2017-06-21T11:13:00Z">
              <w:rPr>
                <w:b/>
                <w:szCs w:val="21"/>
              </w:rPr>
            </w:rPrChange>
          </w:rPr>
          <w:delText>6</w:delText>
        </w:r>
      </w:del>
      <w:r w:rsidR="00D5782D" w:rsidRPr="00E87F33">
        <w:rPr>
          <w:rFonts w:hint="eastAsia"/>
          <w:b/>
          <w:sz w:val="18"/>
          <w:szCs w:val="18"/>
          <w:rPrChange w:id="356" w:author="Administrator" w:date="2017-06-21T11:13:00Z">
            <w:rPr>
              <w:rFonts w:hint="eastAsia"/>
              <w:b/>
              <w:szCs w:val="21"/>
            </w:rPr>
          </w:rPrChange>
        </w:rPr>
        <w:t>分</w:t>
      </w:r>
      <w:r w:rsidR="006F6299" w:rsidRPr="00E87F33">
        <w:rPr>
          <w:rFonts w:hint="eastAsia"/>
          <w:b/>
          <w:sz w:val="18"/>
          <w:szCs w:val="18"/>
          <w:rPrChange w:id="357" w:author="Administrator" w:date="2017-06-21T11:13:00Z">
            <w:rPr>
              <w:rFonts w:hint="eastAsia"/>
              <w:b/>
              <w:szCs w:val="21"/>
            </w:rPr>
          </w:rPrChange>
        </w:rPr>
        <w:t>）</w:t>
      </w:r>
      <w:bookmarkStart w:id="358" w:name="_GoBack"/>
      <w:bookmarkEnd w:id="358"/>
    </w:p>
    <w:p w:rsidR="00201B41" w:rsidRPr="00E87F33" w:rsidRDefault="002A3CE3" w:rsidP="002A3CE3">
      <w:pPr>
        <w:ind w:firstLineChars="200" w:firstLine="360"/>
        <w:rPr>
          <w:sz w:val="18"/>
          <w:szCs w:val="18"/>
          <w:rPrChange w:id="359" w:author="Administrator" w:date="2017-06-21T11:13:00Z">
            <w:rPr/>
          </w:rPrChange>
        </w:rPr>
      </w:pPr>
      <w:r w:rsidRPr="00E87F33">
        <w:rPr>
          <w:rFonts w:ascii="宋体" w:hAnsi="宋体" w:cs="Arial" w:hint="eastAsia"/>
          <w:sz w:val="18"/>
          <w:szCs w:val="18"/>
          <w:rPrChange w:id="360" w:author="Administrator" w:date="2017-06-21T11:13:00Z">
            <w:rPr>
              <w:rFonts w:ascii="宋体" w:hAnsi="宋体" w:cs="Arial" w:hint="eastAsia"/>
              <w:szCs w:val="21"/>
            </w:rPr>
          </w:rPrChange>
        </w:rPr>
        <w:t>试运用社会存在与社会意识辩证关系的原理，论述文化</w:t>
      </w:r>
      <w:proofErr w:type="gramStart"/>
      <w:r w:rsidRPr="00E87F33">
        <w:rPr>
          <w:rFonts w:ascii="宋体" w:hAnsi="宋体" w:cs="Arial" w:hint="eastAsia"/>
          <w:sz w:val="18"/>
          <w:szCs w:val="18"/>
          <w:rPrChange w:id="361" w:author="Administrator" w:date="2017-06-21T11:13:00Z">
            <w:rPr>
              <w:rFonts w:ascii="宋体" w:hAnsi="宋体" w:cs="Arial" w:hint="eastAsia"/>
              <w:szCs w:val="21"/>
            </w:rPr>
          </w:rPrChange>
        </w:rPr>
        <w:t>软实力</w:t>
      </w:r>
      <w:proofErr w:type="gramEnd"/>
      <w:r w:rsidRPr="00E87F33">
        <w:rPr>
          <w:rFonts w:ascii="宋体" w:hAnsi="宋体" w:cs="Arial" w:hint="eastAsia"/>
          <w:sz w:val="18"/>
          <w:szCs w:val="18"/>
          <w:rPrChange w:id="362" w:author="Administrator" w:date="2017-06-21T11:13:00Z">
            <w:rPr>
              <w:rFonts w:ascii="宋体" w:hAnsi="宋体" w:cs="Arial" w:hint="eastAsia"/>
              <w:szCs w:val="21"/>
            </w:rPr>
          </w:rPrChange>
        </w:rPr>
        <w:t>在一个国家发展中的重要作用。</w:t>
      </w:r>
    </w:p>
    <w:p w:rsidR="008B6F7A" w:rsidDel="00CC50E0" w:rsidRDefault="008B6F7A" w:rsidP="0011561C">
      <w:pPr>
        <w:jc w:val="center"/>
        <w:rPr>
          <w:del w:id="363" w:author="Administrator" w:date="2017-06-21T11:15:00Z"/>
          <w:rFonts w:ascii="黑体" w:eastAsia="黑体" w:hAnsi="黑体"/>
          <w:b/>
          <w:sz w:val="18"/>
          <w:szCs w:val="18"/>
        </w:rPr>
      </w:pPr>
    </w:p>
    <w:p w:rsidR="00CC50E0" w:rsidRPr="00E87F33" w:rsidRDefault="00CC50E0" w:rsidP="0011561C">
      <w:pPr>
        <w:rPr>
          <w:ins w:id="364" w:author="Administrator" w:date="2017-06-21T11:36:00Z"/>
          <w:rFonts w:ascii="黑体" w:eastAsia="黑体" w:hAnsi="黑体"/>
          <w:b/>
          <w:sz w:val="18"/>
          <w:szCs w:val="18"/>
          <w:rPrChange w:id="365" w:author="Administrator" w:date="2017-06-21T11:13:00Z">
            <w:rPr>
              <w:ins w:id="366" w:author="Administrator" w:date="2017-06-21T11:36:00Z"/>
              <w:rFonts w:ascii="黑体" w:eastAsia="黑体" w:hAnsi="黑体"/>
              <w:b/>
            </w:rPr>
          </w:rPrChange>
        </w:rPr>
      </w:pPr>
    </w:p>
    <w:p w:rsidR="004376D7" w:rsidRPr="00E87F33" w:rsidDel="00E87F33" w:rsidRDefault="004376D7" w:rsidP="0011561C">
      <w:pPr>
        <w:rPr>
          <w:del w:id="367" w:author="Administrator" w:date="2017-06-21T11:15:00Z"/>
          <w:rFonts w:ascii="黑体" w:eastAsia="黑体" w:hAnsi="黑体"/>
          <w:b/>
          <w:sz w:val="18"/>
          <w:szCs w:val="18"/>
          <w:rPrChange w:id="368" w:author="Administrator" w:date="2017-06-21T11:13:00Z">
            <w:rPr>
              <w:del w:id="369" w:author="Administrator" w:date="2017-06-21T11:15:00Z"/>
              <w:rFonts w:ascii="黑体" w:eastAsia="黑体" w:hAnsi="黑体"/>
              <w:b/>
            </w:rPr>
          </w:rPrChange>
        </w:rPr>
      </w:pPr>
    </w:p>
    <w:p w:rsidR="004376D7" w:rsidRPr="00E87F33" w:rsidDel="00E87F33" w:rsidRDefault="004376D7" w:rsidP="0011561C">
      <w:pPr>
        <w:rPr>
          <w:del w:id="370" w:author="Administrator" w:date="2017-06-21T11:15:00Z"/>
          <w:rFonts w:ascii="黑体" w:eastAsia="黑体" w:hAnsi="黑体"/>
          <w:b/>
          <w:sz w:val="18"/>
          <w:szCs w:val="18"/>
          <w:rPrChange w:id="371" w:author="Administrator" w:date="2017-06-21T11:13:00Z">
            <w:rPr>
              <w:del w:id="372" w:author="Administrator" w:date="2017-06-21T11:15:00Z"/>
              <w:rFonts w:ascii="黑体" w:eastAsia="黑体" w:hAnsi="黑体"/>
              <w:b/>
            </w:rPr>
          </w:rPrChange>
        </w:rPr>
      </w:pPr>
    </w:p>
    <w:p w:rsidR="00B57295" w:rsidRPr="00E87F33" w:rsidDel="00E87F33" w:rsidRDefault="00B57295" w:rsidP="0011561C">
      <w:pPr>
        <w:jc w:val="center"/>
        <w:rPr>
          <w:del w:id="373" w:author="Administrator" w:date="2017-06-21T11:15:00Z"/>
          <w:rFonts w:ascii="黑体" w:eastAsia="黑体" w:hAnsi="黑体"/>
          <w:b/>
          <w:sz w:val="18"/>
          <w:szCs w:val="18"/>
          <w:rPrChange w:id="374" w:author="Administrator" w:date="2017-06-21T11:13:00Z">
            <w:rPr>
              <w:del w:id="375" w:author="Administrator" w:date="2017-06-21T11:15:00Z"/>
              <w:rFonts w:ascii="黑体" w:eastAsia="黑体" w:hAnsi="黑体"/>
              <w:b/>
              <w:sz w:val="24"/>
              <w:szCs w:val="24"/>
            </w:rPr>
          </w:rPrChange>
        </w:rPr>
      </w:pPr>
    </w:p>
    <w:p w:rsidR="00805532" w:rsidRPr="00E87F33" w:rsidDel="00E87F33" w:rsidRDefault="00805532" w:rsidP="0011561C">
      <w:pPr>
        <w:jc w:val="center"/>
        <w:rPr>
          <w:del w:id="376" w:author="Administrator" w:date="2017-06-21T11:15:00Z"/>
          <w:rFonts w:ascii="黑体" w:eastAsia="黑体" w:hAnsi="黑体"/>
          <w:b/>
          <w:sz w:val="18"/>
          <w:szCs w:val="18"/>
          <w:rPrChange w:id="377" w:author="Administrator" w:date="2017-06-21T11:13:00Z">
            <w:rPr>
              <w:del w:id="378" w:author="Administrator" w:date="2017-06-21T11:15:00Z"/>
              <w:rFonts w:ascii="黑体" w:eastAsia="黑体" w:hAnsi="黑体"/>
              <w:b/>
              <w:sz w:val="24"/>
              <w:szCs w:val="24"/>
            </w:rPr>
          </w:rPrChange>
        </w:rPr>
      </w:pPr>
    </w:p>
    <w:p w:rsidR="008B6F7A" w:rsidRPr="00E87F33" w:rsidRDefault="00816F2A" w:rsidP="0011561C">
      <w:pPr>
        <w:jc w:val="center"/>
        <w:rPr>
          <w:rFonts w:ascii="黑体" w:eastAsia="黑体" w:hAnsi="黑体"/>
          <w:b/>
          <w:sz w:val="18"/>
          <w:szCs w:val="18"/>
          <w:rPrChange w:id="379" w:author="Administrator" w:date="2017-06-21T11:13:00Z">
            <w:rPr>
              <w:rFonts w:ascii="黑体" w:eastAsia="黑体" w:hAnsi="黑体"/>
              <w:b/>
              <w:sz w:val="24"/>
              <w:szCs w:val="24"/>
            </w:rPr>
          </w:rPrChange>
        </w:rPr>
      </w:pPr>
      <w:r w:rsidRPr="00E87F33">
        <w:rPr>
          <w:rFonts w:ascii="黑体" w:eastAsia="黑体" w:hAnsi="黑体"/>
          <w:b/>
          <w:sz w:val="18"/>
          <w:szCs w:val="18"/>
          <w:rPrChange w:id="380" w:author="Administrator" w:date="2017-06-21T11:13:00Z">
            <w:rPr>
              <w:rFonts w:ascii="黑体" w:eastAsia="黑体" w:hAnsi="黑体"/>
              <w:b/>
              <w:sz w:val="24"/>
              <w:szCs w:val="24"/>
            </w:rPr>
          </w:rPrChange>
        </w:rPr>
        <w:t>A卷</w:t>
      </w:r>
      <w:r w:rsidR="008B6F7A" w:rsidRPr="00E87F33">
        <w:rPr>
          <w:rFonts w:ascii="黑体" w:eastAsia="黑体" w:hAnsi="黑体" w:hint="eastAsia"/>
          <w:b/>
          <w:sz w:val="18"/>
          <w:szCs w:val="18"/>
          <w:rPrChange w:id="381" w:author="Administrator" w:date="2017-06-21T11:13:00Z">
            <w:rPr>
              <w:rFonts w:ascii="黑体" w:eastAsia="黑体" w:hAnsi="黑体" w:hint="eastAsia"/>
              <w:b/>
              <w:sz w:val="24"/>
              <w:szCs w:val="24"/>
            </w:rPr>
          </w:rPrChange>
        </w:rPr>
        <w:t>参考答案</w:t>
      </w:r>
    </w:p>
    <w:p w:rsidR="00CB7BF6" w:rsidRPr="00E87F33" w:rsidRDefault="004B7526" w:rsidP="004B7526">
      <w:pPr>
        <w:pStyle w:val="a3"/>
        <w:ind w:left="420" w:firstLine="360"/>
        <w:rPr>
          <w:sz w:val="18"/>
          <w:szCs w:val="18"/>
          <w:rPrChange w:id="382" w:author="Administrator" w:date="2017-06-21T11:13:00Z">
            <w:rPr>
              <w:szCs w:val="21"/>
            </w:rPr>
          </w:rPrChange>
        </w:rPr>
      </w:pPr>
      <w:r w:rsidRPr="00E87F33">
        <w:rPr>
          <w:rFonts w:hint="eastAsia"/>
          <w:sz w:val="18"/>
          <w:szCs w:val="18"/>
          <w:rPrChange w:id="383" w:author="Administrator" w:date="2017-06-21T11:13:00Z">
            <w:rPr>
              <w:rFonts w:hint="eastAsia"/>
              <w:szCs w:val="21"/>
            </w:rPr>
          </w:rPrChange>
        </w:rPr>
        <w:t>一、辨析题</w:t>
      </w:r>
    </w:p>
    <w:p w:rsidR="004B7526" w:rsidRPr="00E87F33" w:rsidRDefault="004B7526" w:rsidP="004B7526">
      <w:pPr>
        <w:pStyle w:val="a3"/>
        <w:ind w:left="420" w:firstLine="360"/>
        <w:rPr>
          <w:sz w:val="18"/>
          <w:szCs w:val="18"/>
          <w:rPrChange w:id="384" w:author="Administrator" w:date="2017-06-21T11:13:00Z">
            <w:rPr>
              <w:szCs w:val="21"/>
            </w:rPr>
          </w:rPrChange>
        </w:rPr>
      </w:pPr>
      <w:r w:rsidRPr="00E87F33">
        <w:rPr>
          <w:sz w:val="18"/>
          <w:szCs w:val="18"/>
          <w:rPrChange w:id="385" w:author="Administrator" w:date="2017-06-21T11:13:00Z">
            <w:rPr>
              <w:szCs w:val="21"/>
            </w:rPr>
          </w:rPrChange>
        </w:rPr>
        <w:t>1.</w:t>
      </w:r>
      <w:r w:rsidRPr="00E87F33">
        <w:rPr>
          <w:rFonts w:hint="eastAsia"/>
          <w:sz w:val="18"/>
          <w:szCs w:val="18"/>
          <w:rPrChange w:id="386" w:author="Administrator" w:date="2017-06-21T11:13:00Z">
            <w:rPr>
              <w:rFonts w:hint="eastAsia"/>
              <w:szCs w:val="21"/>
            </w:rPr>
          </w:rPrChange>
        </w:rPr>
        <w:t>参考答案：</w:t>
      </w:r>
    </w:p>
    <w:p w:rsidR="004B7526" w:rsidRPr="00E87F33" w:rsidRDefault="004B7526" w:rsidP="004B7526">
      <w:pPr>
        <w:pStyle w:val="a3"/>
        <w:ind w:left="420" w:firstLine="360"/>
        <w:rPr>
          <w:sz w:val="18"/>
          <w:szCs w:val="18"/>
          <w:rPrChange w:id="387" w:author="Administrator" w:date="2017-06-21T11:13:00Z">
            <w:rPr>
              <w:szCs w:val="21"/>
            </w:rPr>
          </w:rPrChange>
        </w:rPr>
      </w:pPr>
      <w:r w:rsidRPr="00E87F33">
        <w:rPr>
          <w:rFonts w:hint="eastAsia"/>
          <w:sz w:val="18"/>
          <w:szCs w:val="18"/>
          <w:rPrChange w:id="388" w:author="Administrator" w:date="2017-06-21T11:13:00Z">
            <w:rPr>
              <w:rFonts w:hint="eastAsia"/>
              <w:szCs w:val="21"/>
            </w:rPr>
          </w:rPrChange>
        </w:rPr>
        <w:t>这种观点不正确。阶级性是具体的，阶级性和科学性是否相容的问题关键取决于所指称的阶级是否有自己的私利，从而制约这个阶级对科学的态度。无产阶级革命运动代表着最大数人利益，反映其利益的马克思主义学说在阶级性与科学性是相容的。马克思主义具有科学性，它是对客观世界特别是人类社会本质和规律的正确反映。马克思主义具有革命性，它是无产阶级和广大人民群众推翻旧世界、建设新世界的理论。马克思主义的科学性和革命性是相互支撑、相互促进、有机统一的。</w:t>
      </w:r>
    </w:p>
    <w:p w:rsidR="00CB7BF6" w:rsidRPr="00E87F33" w:rsidRDefault="004B7526" w:rsidP="004B7526">
      <w:pPr>
        <w:pStyle w:val="a3"/>
        <w:ind w:left="420" w:firstLine="360"/>
        <w:rPr>
          <w:sz w:val="18"/>
          <w:szCs w:val="18"/>
          <w:rPrChange w:id="389" w:author="Administrator" w:date="2017-06-21T11:13:00Z">
            <w:rPr>
              <w:szCs w:val="21"/>
            </w:rPr>
          </w:rPrChange>
        </w:rPr>
      </w:pPr>
      <w:r w:rsidRPr="00E87F33">
        <w:rPr>
          <w:sz w:val="18"/>
          <w:szCs w:val="18"/>
          <w:rPrChange w:id="390" w:author="Administrator" w:date="2017-06-21T11:13:00Z">
            <w:rPr>
              <w:szCs w:val="21"/>
            </w:rPr>
          </w:rPrChange>
        </w:rPr>
        <w:t>2.</w:t>
      </w:r>
      <w:r w:rsidRPr="00E87F33">
        <w:rPr>
          <w:rFonts w:hint="eastAsia"/>
          <w:sz w:val="18"/>
          <w:szCs w:val="18"/>
          <w:rPrChange w:id="391" w:author="Administrator" w:date="2017-06-21T11:13:00Z">
            <w:rPr>
              <w:rFonts w:hint="eastAsia"/>
              <w:szCs w:val="21"/>
            </w:rPr>
          </w:rPrChange>
        </w:rPr>
        <w:t>参考答案：</w:t>
      </w:r>
    </w:p>
    <w:p w:rsidR="004B7526" w:rsidRPr="00E87F33" w:rsidRDefault="00815900" w:rsidP="004B7526">
      <w:pPr>
        <w:pStyle w:val="a3"/>
        <w:ind w:left="420" w:firstLine="360"/>
        <w:rPr>
          <w:sz w:val="18"/>
          <w:szCs w:val="18"/>
          <w:rPrChange w:id="392" w:author="Administrator" w:date="2017-06-21T11:13:00Z">
            <w:rPr>
              <w:szCs w:val="21"/>
            </w:rPr>
          </w:rPrChange>
        </w:rPr>
      </w:pPr>
      <w:r w:rsidRPr="00E87F33">
        <w:rPr>
          <w:rFonts w:hint="eastAsia"/>
          <w:sz w:val="18"/>
          <w:szCs w:val="18"/>
          <w:rPrChange w:id="393" w:author="Administrator" w:date="2017-06-21T11:13:00Z">
            <w:rPr>
              <w:rFonts w:hint="eastAsia"/>
              <w:szCs w:val="21"/>
            </w:rPr>
          </w:rPrChange>
        </w:rPr>
        <w:t>这种观点不正确。</w:t>
      </w:r>
      <w:del w:id="394" w:author="Administrator" w:date="2017-06-21T11:36:00Z">
        <w:r w:rsidRPr="00E87F33" w:rsidDel="008D3502">
          <w:rPr>
            <w:rFonts w:hint="eastAsia"/>
            <w:sz w:val="18"/>
            <w:szCs w:val="18"/>
            <w:rPrChange w:id="395" w:author="Administrator" w:date="2017-06-21T11:13:00Z">
              <w:rPr>
                <w:rFonts w:hint="eastAsia"/>
                <w:szCs w:val="21"/>
              </w:rPr>
            </w:rPrChange>
          </w:rPr>
          <w:delText>价值规律要求商品交换遵循等价交换原则</w:delText>
        </w:r>
      </w:del>
      <w:ins w:id="396" w:author="Administrator" w:date="2017-06-21T11:36:00Z">
        <w:r w:rsidR="008D3502">
          <w:rPr>
            <w:rFonts w:hint="eastAsia"/>
            <w:sz w:val="18"/>
            <w:szCs w:val="18"/>
          </w:rPr>
          <w:t>任何事物</w:t>
        </w:r>
      </w:ins>
      <w:ins w:id="397" w:author="Administrator" w:date="2017-06-21T11:37:00Z">
        <w:r w:rsidR="008D3502">
          <w:rPr>
            <w:rFonts w:hint="eastAsia"/>
            <w:sz w:val="18"/>
            <w:szCs w:val="18"/>
          </w:rPr>
          <w:t>内部</w:t>
        </w:r>
        <w:r w:rsidR="008D3502">
          <w:rPr>
            <w:sz w:val="18"/>
            <w:szCs w:val="18"/>
          </w:rPr>
          <w:t>都可以分为两大方面</w:t>
        </w:r>
      </w:ins>
      <w:r w:rsidRPr="00E87F33">
        <w:rPr>
          <w:rFonts w:hint="eastAsia"/>
          <w:sz w:val="18"/>
          <w:szCs w:val="18"/>
          <w:rPrChange w:id="398" w:author="Administrator" w:date="2017-06-21T11:13:00Z">
            <w:rPr>
              <w:rFonts w:hint="eastAsia"/>
              <w:szCs w:val="21"/>
            </w:rPr>
          </w:rPrChange>
        </w:rPr>
        <w:t>，</w:t>
      </w:r>
      <w:del w:id="399" w:author="Administrator" w:date="2017-06-21T11:37:00Z">
        <w:r w:rsidRPr="00E87F33" w:rsidDel="008D3502">
          <w:rPr>
            <w:rFonts w:hint="eastAsia"/>
            <w:sz w:val="18"/>
            <w:szCs w:val="18"/>
            <w:rPrChange w:id="400" w:author="Administrator" w:date="2017-06-21T11:13:00Z">
              <w:rPr>
                <w:rFonts w:hint="eastAsia"/>
                <w:szCs w:val="21"/>
              </w:rPr>
            </w:rPrChange>
          </w:rPr>
          <w:delText>即要求价格与价值相一致</w:delText>
        </w:r>
      </w:del>
      <w:ins w:id="401" w:author="Administrator" w:date="2017-06-21T11:37:00Z">
        <w:r w:rsidR="008D3502">
          <w:rPr>
            <w:rFonts w:hint="eastAsia"/>
            <w:sz w:val="18"/>
            <w:szCs w:val="18"/>
          </w:rPr>
          <w:t>肯定方面</w:t>
        </w:r>
        <w:r w:rsidR="008D3502">
          <w:rPr>
            <w:sz w:val="18"/>
            <w:szCs w:val="18"/>
          </w:rPr>
          <w:t>是有利于现有事物存在</w:t>
        </w:r>
      </w:ins>
      <w:ins w:id="402" w:author="Administrator" w:date="2017-06-21T11:38:00Z">
        <w:r w:rsidR="008D3502">
          <w:rPr>
            <w:sz w:val="18"/>
            <w:szCs w:val="18"/>
          </w:rPr>
          <w:t>和发展的方面</w:t>
        </w:r>
      </w:ins>
      <w:del w:id="403" w:author="Administrator" w:date="2017-06-21T11:38:00Z">
        <w:r w:rsidRPr="00E87F33" w:rsidDel="008D3502">
          <w:rPr>
            <w:rFonts w:hint="eastAsia"/>
            <w:sz w:val="18"/>
            <w:szCs w:val="18"/>
            <w:rPrChange w:id="404" w:author="Administrator" w:date="2017-06-21T11:13:00Z">
              <w:rPr>
                <w:rFonts w:hint="eastAsia"/>
                <w:szCs w:val="21"/>
              </w:rPr>
            </w:rPrChange>
          </w:rPr>
          <w:delText>。但在现实的商品交换中</w:delText>
        </w:r>
      </w:del>
      <w:r w:rsidRPr="00E87F33">
        <w:rPr>
          <w:rFonts w:hint="eastAsia"/>
          <w:sz w:val="18"/>
          <w:szCs w:val="18"/>
          <w:rPrChange w:id="405" w:author="Administrator" w:date="2017-06-21T11:13:00Z">
            <w:rPr>
              <w:rFonts w:hint="eastAsia"/>
              <w:szCs w:val="21"/>
            </w:rPr>
          </w:rPrChange>
        </w:rPr>
        <w:t>，</w:t>
      </w:r>
      <w:del w:id="406" w:author="Administrator" w:date="2017-06-21T11:38:00Z">
        <w:r w:rsidRPr="00E87F33" w:rsidDel="008D3502">
          <w:rPr>
            <w:rFonts w:hint="eastAsia"/>
            <w:sz w:val="18"/>
            <w:szCs w:val="18"/>
            <w:rPrChange w:id="407" w:author="Administrator" w:date="2017-06-21T11:13:00Z">
              <w:rPr>
                <w:rFonts w:hint="eastAsia"/>
                <w:szCs w:val="21"/>
              </w:rPr>
            </w:rPrChange>
          </w:rPr>
          <w:delText>由于受供求关系变化的影响</w:delText>
        </w:r>
      </w:del>
      <w:ins w:id="408" w:author="Administrator" w:date="2017-06-21T11:38:00Z">
        <w:r w:rsidR="008D3502">
          <w:rPr>
            <w:rFonts w:hint="eastAsia"/>
            <w:sz w:val="18"/>
            <w:szCs w:val="18"/>
          </w:rPr>
          <w:t>否定方面</w:t>
        </w:r>
        <w:r w:rsidR="008D3502">
          <w:rPr>
            <w:sz w:val="18"/>
            <w:szCs w:val="18"/>
          </w:rPr>
          <w:t>是促成现存事物灭亡的方面</w:t>
        </w:r>
      </w:ins>
      <w:del w:id="409" w:author="Administrator" w:date="2017-06-21T11:39:00Z">
        <w:r w:rsidRPr="00E87F33" w:rsidDel="008D3502">
          <w:rPr>
            <w:rFonts w:hint="eastAsia"/>
            <w:sz w:val="18"/>
            <w:szCs w:val="18"/>
            <w:rPrChange w:id="410" w:author="Administrator" w:date="2017-06-21T11:13:00Z">
              <w:rPr>
                <w:rFonts w:hint="eastAsia"/>
                <w:szCs w:val="21"/>
              </w:rPr>
            </w:rPrChange>
          </w:rPr>
          <w:delText>，价格常常会偏离价值而与价值不一致</w:delText>
        </w:r>
      </w:del>
      <w:r w:rsidRPr="00E87F33">
        <w:rPr>
          <w:rFonts w:hint="eastAsia"/>
          <w:sz w:val="18"/>
          <w:szCs w:val="18"/>
          <w:rPrChange w:id="411" w:author="Administrator" w:date="2017-06-21T11:13:00Z">
            <w:rPr>
              <w:rFonts w:hint="eastAsia"/>
              <w:szCs w:val="21"/>
            </w:rPr>
          </w:rPrChange>
        </w:rPr>
        <w:t>。</w:t>
      </w:r>
      <w:del w:id="412" w:author="Administrator" w:date="2017-06-21T11:39:00Z">
        <w:r w:rsidRPr="00E87F33" w:rsidDel="008D3502">
          <w:rPr>
            <w:rFonts w:hint="eastAsia"/>
            <w:sz w:val="18"/>
            <w:szCs w:val="18"/>
            <w:rPrChange w:id="413" w:author="Administrator" w:date="2017-06-21T11:13:00Z">
              <w:rPr>
                <w:rFonts w:hint="eastAsia"/>
                <w:szCs w:val="21"/>
              </w:rPr>
            </w:rPrChange>
          </w:rPr>
          <w:delText>从较长时间来看</w:delText>
        </w:r>
      </w:del>
      <w:ins w:id="414" w:author="Administrator" w:date="2017-06-21T11:39:00Z">
        <w:r w:rsidR="008D3502">
          <w:rPr>
            <w:rFonts w:hint="eastAsia"/>
            <w:sz w:val="18"/>
            <w:szCs w:val="18"/>
          </w:rPr>
          <w:t>事物的</w:t>
        </w:r>
        <w:r w:rsidR="008D3502">
          <w:rPr>
            <w:sz w:val="18"/>
            <w:szCs w:val="18"/>
          </w:rPr>
          <w:t>发展就是通过否定方面战胜</w:t>
        </w:r>
      </w:ins>
      <w:ins w:id="415" w:author="Administrator" w:date="2017-06-21T11:40:00Z">
        <w:r w:rsidR="008D3502">
          <w:rPr>
            <w:sz w:val="18"/>
            <w:szCs w:val="18"/>
          </w:rPr>
          <w:t>肯定方面从而获得发展的</w:t>
        </w:r>
      </w:ins>
      <w:del w:id="416" w:author="Administrator" w:date="2017-06-21T11:40:00Z">
        <w:r w:rsidRPr="00E87F33" w:rsidDel="008D3502">
          <w:rPr>
            <w:rFonts w:hint="eastAsia"/>
            <w:sz w:val="18"/>
            <w:szCs w:val="18"/>
            <w:rPrChange w:id="417" w:author="Administrator" w:date="2017-06-21T11:13:00Z">
              <w:rPr>
                <w:rFonts w:hint="eastAsia"/>
                <w:szCs w:val="21"/>
              </w:rPr>
            </w:rPrChange>
          </w:rPr>
          <w:delText>，价格时而高于价值，时而低于价值，但总是围绕价值这个中心波动</w:delText>
        </w:r>
      </w:del>
      <w:r w:rsidRPr="00E87F33">
        <w:rPr>
          <w:rFonts w:hint="eastAsia"/>
          <w:sz w:val="18"/>
          <w:szCs w:val="18"/>
          <w:rPrChange w:id="418" w:author="Administrator" w:date="2017-06-21T11:13:00Z">
            <w:rPr>
              <w:rFonts w:hint="eastAsia"/>
              <w:szCs w:val="21"/>
            </w:rPr>
          </w:rPrChange>
        </w:rPr>
        <w:t>。</w:t>
      </w:r>
      <w:del w:id="419" w:author="Administrator" w:date="2017-06-21T11:40:00Z">
        <w:r w:rsidRPr="00E87F33" w:rsidDel="008D3502">
          <w:rPr>
            <w:rFonts w:hint="eastAsia"/>
            <w:sz w:val="18"/>
            <w:szCs w:val="18"/>
            <w:rPrChange w:id="420" w:author="Administrator" w:date="2017-06-21T11:13:00Z">
              <w:rPr>
                <w:rFonts w:hint="eastAsia"/>
                <w:szCs w:val="21"/>
              </w:rPr>
            </w:rPrChange>
          </w:rPr>
          <w:delText>这不但不是对价值规律的否定</w:delText>
        </w:r>
      </w:del>
      <w:ins w:id="421" w:author="Administrator" w:date="2017-06-21T11:40:00Z">
        <w:r w:rsidR="008D3502">
          <w:rPr>
            <w:rFonts w:hint="eastAsia"/>
            <w:sz w:val="18"/>
            <w:szCs w:val="18"/>
          </w:rPr>
          <w:t>不承认</w:t>
        </w:r>
        <w:r w:rsidR="008D3502">
          <w:rPr>
            <w:sz w:val="18"/>
            <w:szCs w:val="18"/>
          </w:rPr>
          <w:t>肯定和否定的对立统一</w:t>
        </w:r>
      </w:ins>
      <w:r w:rsidRPr="00E87F33">
        <w:rPr>
          <w:rFonts w:hint="eastAsia"/>
          <w:sz w:val="18"/>
          <w:szCs w:val="18"/>
          <w:rPrChange w:id="422" w:author="Administrator" w:date="2017-06-21T11:13:00Z">
            <w:rPr>
              <w:rFonts w:hint="eastAsia"/>
              <w:szCs w:val="21"/>
            </w:rPr>
          </w:rPrChange>
        </w:rPr>
        <w:t>，</w:t>
      </w:r>
      <w:del w:id="423" w:author="Administrator" w:date="2017-06-21T11:41:00Z">
        <w:r w:rsidRPr="00E87F33" w:rsidDel="008D3502">
          <w:rPr>
            <w:rFonts w:hint="eastAsia"/>
            <w:sz w:val="18"/>
            <w:szCs w:val="18"/>
            <w:rPrChange w:id="424" w:author="Administrator" w:date="2017-06-21T11:13:00Z">
              <w:rPr>
                <w:rFonts w:hint="eastAsia"/>
                <w:szCs w:val="21"/>
              </w:rPr>
            </w:rPrChange>
          </w:rPr>
          <w:delText>反而是价值规律得以发挥作用的表现形式</w:delText>
        </w:r>
      </w:del>
      <w:ins w:id="425" w:author="Administrator" w:date="2017-06-21T11:41:00Z">
        <w:r w:rsidR="008D3502">
          <w:rPr>
            <w:rFonts w:hint="eastAsia"/>
            <w:sz w:val="18"/>
            <w:szCs w:val="18"/>
          </w:rPr>
          <w:t>犯了</w:t>
        </w:r>
      </w:ins>
      <w:ins w:id="426" w:author="Administrator" w:date="2017-06-21T11:42:00Z">
        <w:r w:rsidR="008D3502">
          <w:rPr>
            <w:rFonts w:hint="eastAsia"/>
            <w:sz w:val="18"/>
            <w:szCs w:val="18"/>
          </w:rPr>
          <w:t>形而上学</w:t>
        </w:r>
        <w:r w:rsidR="008D3502">
          <w:rPr>
            <w:sz w:val="18"/>
            <w:szCs w:val="18"/>
          </w:rPr>
          <w:t>的错误</w:t>
        </w:r>
      </w:ins>
      <w:r w:rsidRPr="00E87F33">
        <w:rPr>
          <w:rFonts w:hint="eastAsia"/>
          <w:sz w:val="18"/>
          <w:szCs w:val="18"/>
          <w:rPrChange w:id="427" w:author="Administrator" w:date="2017-06-21T11:13:00Z">
            <w:rPr>
              <w:rFonts w:hint="eastAsia"/>
              <w:szCs w:val="21"/>
            </w:rPr>
          </w:rPrChange>
        </w:rPr>
        <w:t>。</w:t>
      </w:r>
      <w:r w:rsidRPr="00E87F33">
        <w:rPr>
          <w:sz w:val="18"/>
          <w:szCs w:val="18"/>
          <w:rPrChange w:id="428" w:author="Administrator" w:date="2017-06-21T11:13:00Z">
            <w:rPr>
              <w:szCs w:val="21"/>
            </w:rPr>
          </w:rPrChange>
        </w:rPr>
        <w:t xml:space="preserve"> </w:t>
      </w:r>
    </w:p>
    <w:p w:rsidR="00CB7BF6" w:rsidRPr="00E87F33" w:rsidRDefault="004B7526" w:rsidP="004B7526">
      <w:pPr>
        <w:pStyle w:val="a3"/>
        <w:ind w:left="420" w:firstLine="360"/>
        <w:rPr>
          <w:sz w:val="18"/>
          <w:szCs w:val="18"/>
          <w:rPrChange w:id="429" w:author="Administrator" w:date="2017-06-21T11:13:00Z">
            <w:rPr>
              <w:szCs w:val="21"/>
            </w:rPr>
          </w:rPrChange>
        </w:rPr>
      </w:pPr>
      <w:r w:rsidRPr="00E87F33">
        <w:rPr>
          <w:sz w:val="18"/>
          <w:szCs w:val="18"/>
          <w:rPrChange w:id="430" w:author="Administrator" w:date="2017-06-21T11:13:00Z">
            <w:rPr>
              <w:szCs w:val="21"/>
            </w:rPr>
          </w:rPrChange>
        </w:rPr>
        <w:t>3.</w:t>
      </w:r>
      <w:r w:rsidRPr="00E87F33">
        <w:rPr>
          <w:rFonts w:hint="eastAsia"/>
          <w:sz w:val="18"/>
          <w:szCs w:val="18"/>
          <w:rPrChange w:id="431" w:author="Administrator" w:date="2017-06-21T11:13:00Z">
            <w:rPr>
              <w:rFonts w:hint="eastAsia"/>
              <w:szCs w:val="21"/>
            </w:rPr>
          </w:rPrChange>
        </w:rPr>
        <w:t>参考答案：</w:t>
      </w:r>
    </w:p>
    <w:p w:rsidR="00815900" w:rsidRPr="00E87F33" w:rsidRDefault="00815900" w:rsidP="004B7526">
      <w:pPr>
        <w:pStyle w:val="a3"/>
        <w:ind w:left="420" w:firstLine="360"/>
        <w:rPr>
          <w:sz w:val="18"/>
          <w:szCs w:val="18"/>
          <w:rPrChange w:id="432" w:author="Administrator" w:date="2017-06-21T11:13:00Z">
            <w:rPr>
              <w:szCs w:val="21"/>
            </w:rPr>
          </w:rPrChange>
        </w:rPr>
      </w:pPr>
      <w:r w:rsidRPr="00E87F33">
        <w:rPr>
          <w:rFonts w:hint="eastAsia"/>
          <w:sz w:val="18"/>
          <w:szCs w:val="18"/>
          <w:rPrChange w:id="433" w:author="Administrator" w:date="2017-06-21T11:13:00Z">
            <w:rPr>
              <w:rFonts w:hint="eastAsia"/>
              <w:szCs w:val="21"/>
            </w:rPr>
          </w:rPrChange>
        </w:rPr>
        <w:t>这种观点不正确。</w:t>
      </w:r>
      <w:del w:id="434" w:author="Administrator" w:date="2017-06-21T11:42:00Z">
        <w:r w:rsidRPr="00E87F33" w:rsidDel="008D3502">
          <w:rPr>
            <w:rFonts w:hint="eastAsia"/>
            <w:sz w:val="18"/>
            <w:szCs w:val="18"/>
            <w:rPrChange w:id="435" w:author="Administrator" w:date="2017-06-21T11:13:00Z">
              <w:rPr>
                <w:rFonts w:hint="eastAsia"/>
                <w:szCs w:val="21"/>
              </w:rPr>
            </w:rPrChange>
          </w:rPr>
          <w:delText>垄断并不能消除竞争</w:delText>
        </w:r>
      </w:del>
      <w:ins w:id="436" w:author="Administrator" w:date="2017-06-21T11:42:00Z">
        <w:r w:rsidR="008D3502">
          <w:rPr>
            <w:rFonts w:hint="eastAsia"/>
            <w:sz w:val="18"/>
            <w:szCs w:val="18"/>
          </w:rPr>
          <w:t>马克思把</w:t>
        </w:r>
        <w:r w:rsidR="008D3502">
          <w:rPr>
            <w:sz w:val="18"/>
            <w:szCs w:val="18"/>
          </w:rPr>
          <w:t>资本划分为不变资本</w:t>
        </w:r>
      </w:ins>
      <w:ins w:id="437" w:author="Administrator" w:date="2017-06-21T11:43:00Z">
        <w:r w:rsidR="008D3502">
          <w:rPr>
            <w:sz w:val="18"/>
            <w:szCs w:val="18"/>
          </w:rPr>
          <w:t>和可变资本</w:t>
        </w:r>
      </w:ins>
      <w:r w:rsidRPr="00E87F33">
        <w:rPr>
          <w:rFonts w:hint="eastAsia"/>
          <w:sz w:val="18"/>
          <w:szCs w:val="18"/>
          <w:rPrChange w:id="438" w:author="Administrator" w:date="2017-06-21T11:13:00Z">
            <w:rPr>
              <w:rFonts w:hint="eastAsia"/>
              <w:szCs w:val="21"/>
            </w:rPr>
          </w:rPrChange>
        </w:rPr>
        <w:t>，</w:t>
      </w:r>
      <w:ins w:id="439" w:author="Administrator" w:date="2017-06-21T11:43:00Z">
        <w:r w:rsidR="008D3502">
          <w:rPr>
            <w:rFonts w:hint="eastAsia"/>
            <w:sz w:val="18"/>
            <w:szCs w:val="18"/>
          </w:rPr>
          <w:t>是</w:t>
        </w:r>
        <w:r w:rsidR="008D3502">
          <w:rPr>
            <w:sz w:val="18"/>
            <w:szCs w:val="18"/>
          </w:rPr>
          <w:t>为了揭露剩余价值的源泉是可变资本</w:t>
        </w:r>
        <w:r w:rsidR="008D3502">
          <w:rPr>
            <w:sz w:val="18"/>
            <w:szCs w:val="18"/>
          </w:rPr>
          <w:t>(</w:t>
        </w:r>
        <w:r w:rsidR="008D3502">
          <w:rPr>
            <w:rFonts w:hint="eastAsia"/>
            <w:sz w:val="18"/>
            <w:szCs w:val="18"/>
          </w:rPr>
          <w:t>即</w:t>
        </w:r>
        <w:r w:rsidR="008D3502">
          <w:rPr>
            <w:sz w:val="18"/>
            <w:szCs w:val="18"/>
          </w:rPr>
          <w:t>劳动力</w:t>
        </w:r>
        <w:r w:rsidR="008D3502">
          <w:rPr>
            <w:sz w:val="18"/>
            <w:szCs w:val="18"/>
          </w:rPr>
          <w:t>)</w:t>
        </w:r>
      </w:ins>
      <w:ins w:id="440" w:author="Administrator" w:date="2017-06-21T11:44:00Z">
        <w:r w:rsidR="008D3502">
          <w:rPr>
            <w:rFonts w:hint="eastAsia"/>
            <w:sz w:val="18"/>
            <w:szCs w:val="18"/>
          </w:rPr>
          <w:t>创造</w:t>
        </w:r>
        <w:r w:rsidR="008D3502">
          <w:rPr>
            <w:sz w:val="18"/>
            <w:szCs w:val="18"/>
          </w:rPr>
          <w:t>的</w:t>
        </w:r>
      </w:ins>
      <w:del w:id="441" w:author="Administrator" w:date="2017-06-21T11:44:00Z">
        <w:r w:rsidRPr="00E87F33" w:rsidDel="008D3502">
          <w:rPr>
            <w:rFonts w:hint="eastAsia"/>
            <w:sz w:val="18"/>
            <w:szCs w:val="18"/>
            <w:rPrChange w:id="442" w:author="Administrator" w:date="2017-06-21T11:13:00Z">
              <w:rPr>
                <w:rFonts w:hint="eastAsia"/>
                <w:szCs w:val="21"/>
              </w:rPr>
            </w:rPrChange>
          </w:rPr>
          <w:delText>反而使竞争变得更加复杂和剧烈：第一</w:delText>
        </w:r>
      </w:del>
      <w:r w:rsidRPr="00E87F33">
        <w:rPr>
          <w:rFonts w:hint="eastAsia"/>
          <w:sz w:val="18"/>
          <w:szCs w:val="18"/>
          <w:rPrChange w:id="443" w:author="Administrator" w:date="2017-06-21T11:13:00Z">
            <w:rPr>
              <w:rFonts w:hint="eastAsia"/>
              <w:szCs w:val="21"/>
            </w:rPr>
          </w:rPrChange>
        </w:rPr>
        <w:t>，</w:t>
      </w:r>
      <w:ins w:id="444" w:author="Administrator" w:date="2017-06-21T11:44:00Z">
        <w:r w:rsidR="008D3502">
          <w:rPr>
            <w:rFonts w:hint="eastAsia"/>
            <w:sz w:val="18"/>
            <w:szCs w:val="18"/>
          </w:rPr>
          <w:t>而</w:t>
        </w:r>
        <w:r w:rsidR="008D3502">
          <w:rPr>
            <w:sz w:val="18"/>
            <w:szCs w:val="18"/>
          </w:rPr>
          <w:t>以生产资料形式存在的不变资本在</w:t>
        </w:r>
      </w:ins>
      <w:ins w:id="445" w:author="Administrator" w:date="2017-06-21T11:45:00Z">
        <w:r w:rsidR="008D3502">
          <w:rPr>
            <w:sz w:val="18"/>
            <w:szCs w:val="18"/>
          </w:rPr>
          <w:t>剩余价值</w:t>
        </w:r>
        <w:r w:rsidR="008D3502">
          <w:rPr>
            <w:rFonts w:hint="eastAsia"/>
            <w:sz w:val="18"/>
            <w:szCs w:val="18"/>
          </w:rPr>
          <w:t>生产过程</w:t>
        </w:r>
        <w:r w:rsidR="008D3502">
          <w:rPr>
            <w:sz w:val="18"/>
            <w:szCs w:val="18"/>
          </w:rPr>
          <w:t>中</w:t>
        </w:r>
      </w:ins>
      <w:del w:id="446" w:author="Administrator" w:date="2017-06-21T11:45:00Z">
        <w:r w:rsidRPr="00E87F33" w:rsidDel="008D3502">
          <w:rPr>
            <w:rFonts w:hint="eastAsia"/>
            <w:sz w:val="18"/>
            <w:szCs w:val="18"/>
            <w:rPrChange w:id="447" w:author="Administrator" w:date="2017-06-21T11:13:00Z">
              <w:rPr>
                <w:rFonts w:hint="eastAsia"/>
                <w:szCs w:val="21"/>
              </w:rPr>
            </w:rPrChange>
          </w:rPr>
          <w:delText>垄断没有消除产生竞争的经济条件。第二</w:delText>
        </w:r>
      </w:del>
      <w:r w:rsidRPr="00E87F33">
        <w:rPr>
          <w:rFonts w:hint="eastAsia"/>
          <w:sz w:val="18"/>
          <w:szCs w:val="18"/>
          <w:rPrChange w:id="448" w:author="Administrator" w:date="2017-06-21T11:13:00Z">
            <w:rPr>
              <w:rFonts w:hint="eastAsia"/>
              <w:szCs w:val="21"/>
            </w:rPr>
          </w:rPrChange>
        </w:rPr>
        <w:t>，</w:t>
      </w:r>
      <w:del w:id="449" w:author="Administrator" w:date="2017-06-21T11:45:00Z">
        <w:r w:rsidRPr="00E87F33" w:rsidDel="008D3502">
          <w:rPr>
            <w:rFonts w:hint="eastAsia"/>
            <w:sz w:val="18"/>
            <w:szCs w:val="18"/>
            <w:rPrChange w:id="450" w:author="Administrator" w:date="2017-06-21T11:13:00Z">
              <w:rPr>
                <w:rFonts w:hint="eastAsia"/>
                <w:szCs w:val="21"/>
              </w:rPr>
            </w:rPrChange>
          </w:rPr>
          <w:delText>垄断必须通过竞争来维持</w:delText>
        </w:r>
      </w:del>
      <w:ins w:id="451" w:author="Administrator" w:date="2017-06-21T11:45:00Z">
        <w:r w:rsidR="008D3502">
          <w:rPr>
            <w:rFonts w:hint="eastAsia"/>
            <w:sz w:val="18"/>
            <w:szCs w:val="18"/>
          </w:rPr>
          <w:t>它的</w:t>
        </w:r>
        <w:r w:rsidR="008D3502">
          <w:rPr>
            <w:sz w:val="18"/>
            <w:szCs w:val="18"/>
          </w:rPr>
          <w:t>价值只是转移到新产品中去</w:t>
        </w:r>
      </w:ins>
      <w:del w:id="452" w:author="Administrator" w:date="2017-06-21T11:45:00Z">
        <w:r w:rsidRPr="00E87F33" w:rsidDel="008D3502">
          <w:rPr>
            <w:rFonts w:hint="eastAsia"/>
            <w:sz w:val="18"/>
            <w:szCs w:val="18"/>
            <w:rPrChange w:id="453" w:author="Administrator" w:date="2017-06-21T11:13:00Z">
              <w:rPr>
                <w:rFonts w:hint="eastAsia"/>
                <w:szCs w:val="21"/>
              </w:rPr>
            </w:rPrChange>
          </w:rPr>
          <w:delText>。第三，社会是复杂多样的</w:delText>
        </w:r>
      </w:del>
      <w:r w:rsidRPr="00E87F33">
        <w:rPr>
          <w:rFonts w:hint="eastAsia"/>
          <w:sz w:val="18"/>
          <w:szCs w:val="18"/>
          <w:rPrChange w:id="454" w:author="Administrator" w:date="2017-06-21T11:13:00Z">
            <w:rPr>
              <w:rFonts w:hint="eastAsia"/>
              <w:szCs w:val="21"/>
            </w:rPr>
          </w:rPrChange>
        </w:rPr>
        <w:t>，</w:t>
      </w:r>
      <w:del w:id="455" w:author="Administrator" w:date="2017-06-21T11:46:00Z">
        <w:r w:rsidRPr="00E87F33" w:rsidDel="008D3502">
          <w:rPr>
            <w:rFonts w:hint="eastAsia"/>
            <w:sz w:val="18"/>
            <w:szCs w:val="18"/>
            <w:rPrChange w:id="456" w:author="Administrator" w:date="2017-06-21T11:13:00Z">
              <w:rPr>
                <w:rFonts w:hint="eastAsia"/>
                <w:szCs w:val="21"/>
              </w:rPr>
            </w:rPrChange>
          </w:rPr>
          <w:delText>任何垄断组织都不可能把包罗万象的社会都包下来</w:delText>
        </w:r>
      </w:del>
      <w:ins w:id="457" w:author="Administrator" w:date="2017-06-21T11:46:00Z">
        <w:r w:rsidR="008D3502">
          <w:rPr>
            <w:rFonts w:hint="eastAsia"/>
            <w:sz w:val="18"/>
            <w:szCs w:val="18"/>
          </w:rPr>
          <w:t>它的</w:t>
        </w:r>
        <w:r w:rsidR="008D3502">
          <w:rPr>
            <w:sz w:val="18"/>
            <w:szCs w:val="18"/>
          </w:rPr>
          <w:t>价值量没有发生任何改变</w:t>
        </w:r>
      </w:ins>
      <w:r w:rsidRPr="00E87F33">
        <w:rPr>
          <w:rFonts w:hint="eastAsia"/>
          <w:sz w:val="18"/>
          <w:szCs w:val="18"/>
          <w:rPrChange w:id="458" w:author="Administrator" w:date="2017-06-21T11:13:00Z">
            <w:rPr>
              <w:rFonts w:hint="eastAsia"/>
              <w:szCs w:val="21"/>
            </w:rPr>
          </w:rPrChange>
        </w:rPr>
        <w:t>。</w:t>
      </w:r>
      <w:del w:id="459" w:author="Administrator" w:date="2017-06-21T11:46:00Z">
        <w:r w:rsidRPr="00E87F33" w:rsidDel="008D3502">
          <w:rPr>
            <w:rFonts w:hint="eastAsia"/>
            <w:sz w:val="18"/>
            <w:szCs w:val="18"/>
            <w:rPrChange w:id="460" w:author="Administrator" w:date="2017-06-21T11:13:00Z">
              <w:rPr>
                <w:rFonts w:hint="eastAsia"/>
                <w:szCs w:val="21"/>
              </w:rPr>
            </w:rPrChange>
          </w:rPr>
          <w:delText>在垄断条件下，在垄断组织内部、垄断组织之间以及垄断资本家集团之间，垄断组织同非垄断组织之间以及中小企业之间存在着广泛而激烈的竞争</w:delText>
        </w:r>
      </w:del>
      <w:ins w:id="461" w:author="Administrator" w:date="2017-06-21T11:46:00Z">
        <w:r w:rsidR="008D3502">
          <w:rPr>
            <w:rFonts w:hint="eastAsia"/>
            <w:sz w:val="18"/>
            <w:szCs w:val="18"/>
          </w:rPr>
          <w:t>而只有固定</w:t>
        </w:r>
        <w:r w:rsidR="008D3502">
          <w:rPr>
            <w:sz w:val="18"/>
            <w:szCs w:val="18"/>
          </w:rPr>
          <w:t>资本和流动资本才有资本周转</w:t>
        </w:r>
      </w:ins>
      <w:ins w:id="462" w:author="Administrator" w:date="2017-06-21T11:47:00Z">
        <w:r w:rsidR="008D3502">
          <w:rPr>
            <w:sz w:val="18"/>
            <w:szCs w:val="18"/>
          </w:rPr>
          <w:t>方式</w:t>
        </w:r>
        <w:r w:rsidR="008D3502">
          <w:rPr>
            <w:rFonts w:hint="eastAsia"/>
            <w:sz w:val="18"/>
            <w:szCs w:val="18"/>
          </w:rPr>
          <w:t>快慢</w:t>
        </w:r>
        <w:r w:rsidR="008D3502">
          <w:rPr>
            <w:sz w:val="18"/>
            <w:szCs w:val="18"/>
          </w:rPr>
          <w:t>的不同</w:t>
        </w:r>
      </w:ins>
      <w:r w:rsidRPr="00E87F33">
        <w:rPr>
          <w:rFonts w:hint="eastAsia"/>
          <w:sz w:val="18"/>
          <w:szCs w:val="18"/>
          <w:rPrChange w:id="463" w:author="Administrator" w:date="2017-06-21T11:13:00Z">
            <w:rPr>
              <w:rFonts w:hint="eastAsia"/>
              <w:szCs w:val="21"/>
            </w:rPr>
          </w:rPrChange>
        </w:rPr>
        <w:t>。</w:t>
      </w:r>
    </w:p>
    <w:p w:rsidR="00CB7BF6" w:rsidRPr="00E87F33" w:rsidRDefault="004B7526" w:rsidP="004B7526">
      <w:pPr>
        <w:pStyle w:val="a3"/>
        <w:ind w:left="420" w:firstLine="360"/>
        <w:rPr>
          <w:sz w:val="18"/>
          <w:szCs w:val="18"/>
          <w:rPrChange w:id="464" w:author="Administrator" w:date="2017-06-21T11:13:00Z">
            <w:rPr>
              <w:szCs w:val="21"/>
            </w:rPr>
          </w:rPrChange>
        </w:rPr>
      </w:pPr>
      <w:r w:rsidRPr="00E87F33">
        <w:rPr>
          <w:sz w:val="18"/>
          <w:szCs w:val="18"/>
          <w:rPrChange w:id="465" w:author="Administrator" w:date="2017-06-21T11:13:00Z">
            <w:rPr>
              <w:szCs w:val="21"/>
            </w:rPr>
          </w:rPrChange>
        </w:rPr>
        <w:t>4.</w:t>
      </w:r>
      <w:r w:rsidRPr="00E87F33">
        <w:rPr>
          <w:rFonts w:hint="eastAsia"/>
          <w:sz w:val="18"/>
          <w:szCs w:val="18"/>
          <w:rPrChange w:id="466" w:author="Administrator" w:date="2017-06-21T11:13:00Z">
            <w:rPr>
              <w:rFonts w:hint="eastAsia"/>
              <w:szCs w:val="21"/>
            </w:rPr>
          </w:rPrChange>
        </w:rPr>
        <w:t>参考答案：</w:t>
      </w:r>
    </w:p>
    <w:p w:rsidR="004B7526" w:rsidRPr="00E87F33" w:rsidRDefault="004B7526" w:rsidP="004B7526">
      <w:pPr>
        <w:pStyle w:val="a3"/>
        <w:ind w:left="420" w:firstLine="360"/>
        <w:rPr>
          <w:sz w:val="18"/>
          <w:szCs w:val="18"/>
          <w:rPrChange w:id="467" w:author="Administrator" w:date="2017-06-21T11:13:00Z">
            <w:rPr>
              <w:szCs w:val="21"/>
            </w:rPr>
          </w:rPrChange>
        </w:rPr>
      </w:pPr>
      <w:r w:rsidRPr="00E87F33">
        <w:rPr>
          <w:rFonts w:hint="eastAsia"/>
          <w:sz w:val="18"/>
          <w:szCs w:val="18"/>
          <w:rPrChange w:id="468" w:author="Administrator" w:date="2017-06-21T11:13:00Z">
            <w:rPr>
              <w:rFonts w:hint="eastAsia"/>
              <w:szCs w:val="21"/>
            </w:rPr>
          </w:rPrChange>
        </w:rPr>
        <w:t>这种观点不正确。经济落后的国家先于发达资本主义国家进入社会主义，是生产关系一定要适合生产力状况规律的特殊表现。任何国家和制度的建立都不是一帆风顺的，东欧剧变、苏联解体是十月革命以来世界社会主义运动最严重的挫折，但它不是社会主义运动和社会主义制度的失败，而是社会主义运动发展过程中的曲折。</w:t>
      </w:r>
    </w:p>
    <w:p w:rsidR="00CB7BF6" w:rsidRPr="00E87F33" w:rsidRDefault="00CB7BF6" w:rsidP="004B7526">
      <w:pPr>
        <w:pStyle w:val="a3"/>
        <w:ind w:left="420" w:firstLine="360"/>
        <w:rPr>
          <w:sz w:val="18"/>
          <w:szCs w:val="18"/>
          <w:rPrChange w:id="469" w:author="Administrator" w:date="2017-06-21T11:13:00Z">
            <w:rPr>
              <w:szCs w:val="21"/>
            </w:rPr>
          </w:rPrChange>
        </w:rPr>
      </w:pPr>
    </w:p>
    <w:p w:rsidR="004B7526" w:rsidRPr="00E87F33" w:rsidRDefault="004B7526" w:rsidP="004B7526">
      <w:pPr>
        <w:pStyle w:val="a3"/>
        <w:ind w:left="420" w:firstLine="360"/>
        <w:rPr>
          <w:sz w:val="18"/>
          <w:szCs w:val="18"/>
          <w:rPrChange w:id="470" w:author="Administrator" w:date="2017-06-21T11:13:00Z">
            <w:rPr>
              <w:szCs w:val="21"/>
            </w:rPr>
          </w:rPrChange>
        </w:rPr>
      </w:pPr>
      <w:r w:rsidRPr="00E87F33">
        <w:rPr>
          <w:rFonts w:hint="eastAsia"/>
          <w:sz w:val="18"/>
          <w:szCs w:val="18"/>
          <w:rPrChange w:id="471" w:author="Administrator" w:date="2017-06-21T11:13:00Z">
            <w:rPr>
              <w:rFonts w:hint="eastAsia"/>
              <w:szCs w:val="21"/>
            </w:rPr>
          </w:rPrChange>
        </w:rPr>
        <w:t>二、简答题</w:t>
      </w:r>
      <w:r w:rsidR="00CB7BF6" w:rsidRPr="00E87F33">
        <w:rPr>
          <w:sz w:val="18"/>
          <w:szCs w:val="18"/>
          <w:rPrChange w:id="472" w:author="Administrator" w:date="2017-06-21T11:13:00Z">
            <w:rPr>
              <w:szCs w:val="21"/>
            </w:rPr>
          </w:rPrChange>
        </w:rPr>
        <w:t>:</w:t>
      </w:r>
    </w:p>
    <w:p w:rsidR="005823BF" w:rsidRPr="00E87F33" w:rsidRDefault="004B7526" w:rsidP="005823BF">
      <w:pPr>
        <w:pStyle w:val="a3"/>
        <w:ind w:left="420" w:firstLine="360"/>
        <w:rPr>
          <w:sz w:val="18"/>
          <w:szCs w:val="18"/>
          <w:rPrChange w:id="473" w:author="Administrator" w:date="2017-06-21T11:13:00Z">
            <w:rPr>
              <w:szCs w:val="21"/>
            </w:rPr>
          </w:rPrChange>
        </w:rPr>
      </w:pPr>
      <w:r w:rsidRPr="00E87F33">
        <w:rPr>
          <w:sz w:val="18"/>
          <w:szCs w:val="18"/>
          <w:rPrChange w:id="474" w:author="Administrator" w:date="2017-06-21T11:13:00Z">
            <w:rPr>
              <w:szCs w:val="21"/>
            </w:rPr>
          </w:rPrChange>
        </w:rPr>
        <w:t>1.</w:t>
      </w:r>
      <w:r w:rsidRPr="00E87F33">
        <w:rPr>
          <w:rFonts w:hint="eastAsia"/>
          <w:sz w:val="18"/>
          <w:szCs w:val="18"/>
          <w:rPrChange w:id="475" w:author="Administrator" w:date="2017-06-21T11:13:00Z">
            <w:rPr>
              <w:rFonts w:hint="eastAsia"/>
              <w:szCs w:val="21"/>
            </w:rPr>
          </w:rPrChange>
        </w:rPr>
        <w:t>参考答案：</w:t>
      </w:r>
    </w:p>
    <w:p w:rsidR="008D14C4" w:rsidRPr="008D14C4" w:rsidRDefault="008D14C4" w:rsidP="008D14C4">
      <w:pPr>
        <w:pStyle w:val="a3"/>
        <w:ind w:left="420" w:firstLine="360"/>
        <w:rPr>
          <w:ins w:id="476" w:author="Administrator" w:date="2017-06-21T11:57:00Z"/>
          <w:sz w:val="18"/>
          <w:szCs w:val="18"/>
        </w:rPr>
      </w:pPr>
      <w:ins w:id="477" w:author="Administrator" w:date="2017-06-21T11:57:00Z">
        <w:r w:rsidRPr="008D14C4">
          <w:rPr>
            <w:rFonts w:hint="eastAsia"/>
            <w:sz w:val="18"/>
            <w:szCs w:val="18"/>
          </w:rPr>
          <w:t>马克思主义认为：</w:t>
        </w:r>
        <w:r>
          <w:rPr>
            <w:rFonts w:hint="eastAsia"/>
            <w:sz w:val="18"/>
            <w:szCs w:val="18"/>
          </w:rPr>
          <w:t>(</w:t>
        </w:r>
        <w:r>
          <w:rPr>
            <w:sz w:val="18"/>
            <w:szCs w:val="18"/>
          </w:rPr>
          <w:t>1</w:t>
        </w:r>
        <w:r>
          <w:rPr>
            <w:rFonts w:hint="eastAsia"/>
            <w:sz w:val="18"/>
            <w:szCs w:val="18"/>
          </w:rPr>
          <w:t>)</w:t>
        </w:r>
        <w:r w:rsidRPr="008D14C4">
          <w:rPr>
            <w:rFonts w:hint="eastAsia"/>
            <w:sz w:val="18"/>
            <w:szCs w:val="18"/>
          </w:rPr>
          <w:t>物质是标示客观实在的哲学范畴，它</w:t>
        </w:r>
        <w:proofErr w:type="gramStart"/>
        <w:r w:rsidRPr="008D14C4">
          <w:rPr>
            <w:rFonts w:hint="eastAsia"/>
            <w:sz w:val="18"/>
            <w:szCs w:val="18"/>
          </w:rPr>
          <w:t>最</w:t>
        </w:r>
        <w:proofErr w:type="gramEnd"/>
        <w:r w:rsidRPr="008D14C4">
          <w:rPr>
            <w:rFonts w:hint="eastAsia"/>
            <w:sz w:val="18"/>
            <w:szCs w:val="18"/>
          </w:rPr>
          <w:t>本质的规定是客观实在性。物质不依赖于人的感觉而存在，为人的感觉所复写、摄影和反映。</w:t>
        </w:r>
        <w:r>
          <w:rPr>
            <w:rFonts w:hint="eastAsia"/>
            <w:sz w:val="18"/>
            <w:szCs w:val="18"/>
          </w:rPr>
          <w:t>(</w:t>
        </w:r>
        <w:r>
          <w:rPr>
            <w:sz w:val="18"/>
            <w:szCs w:val="18"/>
          </w:rPr>
          <w:t>2</w:t>
        </w:r>
        <w:r>
          <w:rPr>
            <w:rFonts w:hint="eastAsia"/>
            <w:sz w:val="18"/>
            <w:szCs w:val="18"/>
          </w:rPr>
          <w:t>)</w:t>
        </w:r>
        <w:r w:rsidRPr="008D14C4">
          <w:rPr>
            <w:rFonts w:hint="eastAsia"/>
            <w:sz w:val="18"/>
            <w:szCs w:val="18"/>
          </w:rPr>
          <w:t>物质是世界的唯一本原，意识是物质的产物，是物质世界的主观</w:t>
        </w:r>
        <w:proofErr w:type="gramStart"/>
        <w:r w:rsidRPr="008D14C4">
          <w:rPr>
            <w:rFonts w:hint="eastAsia"/>
            <w:sz w:val="18"/>
            <w:szCs w:val="18"/>
          </w:rPr>
          <w:t>映象</w:t>
        </w:r>
        <w:proofErr w:type="gramEnd"/>
        <w:r w:rsidRPr="008D14C4">
          <w:rPr>
            <w:rFonts w:hint="eastAsia"/>
            <w:sz w:val="18"/>
            <w:szCs w:val="18"/>
          </w:rPr>
          <w:t>。</w:t>
        </w:r>
        <w:r>
          <w:rPr>
            <w:rFonts w:hint="eastAsia"/>
            <w:sz w:val="18"/>
            <w:szCs w:val="18"/>
          </w:rPr>
          <w:t>(</w:t>
        </w:r>
        <w:r>
          <w:rPr>
            <w:sz w:val="18"/>
            <w:szCs w:val="18"/>
          </w:rPr>
          <w:t>3</w:t>
        </w:r>
        <w:r>
          <w:rPr>
            <w:rFonts w:hint="eastAsia"/>
            <w:sz w:val="18"/>
            <w:szCs w:val="18"/>
          </w:rPr>
          <w:t>)</w:t>
        </w:r>
        <w:r w:rsidRPr="008D14C4">
          <w:rPr>
            <w:rFonts w:hint="eastAsia"/>
            <w:sz w:val="18"/>
            <w:szCs w:val="18"/>
          </w:rPr>
          <w:t>物质世界是联系的，发展的，发展的根本原因在于事物的内部矛盾。</w:t>
        </w:r>
        <w:r>
          <w:rPr>
            <w:rFonts w:hint="eastAsia"/>
            <w:sz w:val="18"/>
            <w:szCs w:val="18"/>
          </w:rPr>
          <w:t>(</w:t>
        </w:r>
        <w:r>
          <w:rPr>
            <w:sz w:val="18"/>
            <w:szCs w:val="18"/>
          </w:rPr>
          <w:t>4</w:t>
        </w:r>
        <w:r>
          <w:rPr>
            <w:rFonts w:hint="eastAsia"/>
            <w:sz w:val="18"/>
            <w:szCs w:val="18"/>
          </w:rPr>
          <w:t>)</w:t>
        </w:r>
        <w:r w:rsidRPr="008D14C4">
          <w:rPr>
            <w:rFonts w:hint="eastAsia"/>
            <w:sz w:val="18"/>
            <w:szCs w:val="18"/>
          </w:rPr>
          <w:t>时间与空间是物质运动的存在形式。</w:t>
        </w:r>
        <w:r>
          <w:rPr>
            <w:rFonts w:hint="eastAsia"/>
            <w:sz w:val="18"/>
            <w:szCs w:val="18"/>
          </w:rPr>
          <w:t>(</w:t>
        </w:r>
        <w:r>
          <w:rPr>
            <w:sz w:val="18"/>
            <w:szCs w:val="18"/>
          </w:rPr>
          <w:t>5</w:t>
        </w:r>
        <w:r>
          <w:rPr>
            <w:rFonts w:hint="eastAsia"/>
            <w:sz w:val="18"/>
            <w:szCs w:val="18"/>
          </w:rPr>
          <w:t>)</w:t>
        </w:r>
        <w:r w:rsidRPr="008D14C4">
          <w:rPr>
            <w:rFonts w:hint="eastAsia"/>
            <w:sz w:val="18"/>
            <w:szCs w:val="18"/>
          </w:rPr>
          <w:t>不仅自然界是物质的，人类社会也具有客观实在性，世界的真正统一性在于它的物质性。</w:t>
        </w:r>
      </w:ins>
    </w:p>
    <w:p w:rsidR="008D14C4" w:rsidRDefault="008D14C4" w:rsidP="005823BF">
      <w:pPr>
        <w:pStyle w:val="a3"/>
        <w:ind w:left="420" w:firstLine="360"/>
        <w:rPr>
          <w:ins w:id="478" w:author="Administrator" w:date="2017-06-21T11:57:00Z"/>
          <w:sz w:val="18"/>
          <w:szCs w:val="18"/>
        </w:rPr>
      </w:pPr>
      <w:ins w:id="479" w:author="Administrator" w:date="2017-06-21T11:57:00Z">
        <w:r w:rsidRPr="008D14C4">
          <w:rPr>
            <w:rFonts w:hint="eastAsia"/>
            <w:sz w:val="18"/>
            <w:szCs w:val="18"/>
          </w:rPr>
          <w:t>马克思主义的物质观的理论意义在于：第一，坚持了唯物主义一元论，同唯心主义和二元论划清了界限；第二，坚持了能动的反映论和可知论，批判了不可知论；第三，体现了唯物论和辩证法的统一，克服了形而上学唯物主义的缺陷；第四，体现了唯物主义自然观与唯物主义历史观的统一，为彻底的唯物主义奠定了理论基础。</w:t>
        </w:r>
      </w:ins>
    </w:p>
    <w:p w:rsidR="005823BF" w:rsidRPr="00E87F33" w:rsidDel="008D14C4" w:rsidRDefault="005823BF" w:rsidP="008D14C4">
      <w:pPr>
        <w:pStyle w:val="a3"/>
        <w:ind w:left="420" w:firstLine="360"/>
        <w:rPr>
          <w:del w:id="480" w:author="Administrator" w:date="2017-06-21T11:57:00Z"/>
          <w:sz w:val="18"/>
          <w:szCs w:val="18"/>
          <w:rPrChange w:id="481" w:author="Administrator" w:date="2017-06-21T11:13:00Z">
            <w:rPr>
              <w:del w:id="482" w:author="Administrator" w:date="2017-06-21T11:57:00Z"/>
              <w:szCs w:val="21"/>
            </w:rPr>
          </w:rPrChange>
        </w:rPr>
      </w:pPr>
      <w:del w:id="483" w:author="Administrator" w:date="2017-06-21T11:57:00Z">
        <w:r w:rsidRPr="00E87F33" w:rsidDel="008D14C4">
          <w:rPr>
            <w:rFonts w:hint="eastAsia"/>
            <w:sz w:val="18"/>
            <w:szCs w:val="18"/>
            <w:rPrChange w:id="484" w:author="Administrator" w:date="2017-06-21T11:13:00Z">
              <w:rPr>
                <w:rFonts w:hint="eastAsia"/>
                <w:szCs w:val="21"/>
              </w:rPr>
            </w:rPrChange>
          </w:rPr>
          <w:delText>实践是人类生存和发展的最基本的活动，是认识产生和发展的基础。</w:delText>
        </w:r>
      </w:del>
    </w:p>
    <w:p w:rsidR="005823BF" w:rsidRPr="00E87F33" w:rsidDel="008D14C4" w:rsidRDefault="005823BF" w:rsidP="005823BF">
      <w:pPr>
        <w:pStyle w:val="a3"/>
        <w:ind w:left="420" w:firstLine="360"/>
        <w:rPr>
          <w:del w:id="485" w:author="Administrator" w:date="2017-06-21T11:57:00Z"/>
          <w:sz w:val="18"/>
          <w:szCs w:val="18"/>
          <w:rPrChange w:id="486" w:author="Administrator" w:date="2017-06-21T11:13:00Z">
            <w:rPr>
              <w:del w:id="487" w:author="Administrator" w:date="2017-06-21T11:57:00Z"/>
              <w:szCs w:val="21"/>
            </w:rPr>
          </w:rPrChange>
        </w:rPr>
      </w:pPr>
      <w:del w:id="488" w:author="Administrator" w:date="2017-06-21T11:57:00Z">
        <w:r w:rsidRPr="00E87F33" w:rsidDel="008D14C4">
          <w:rPr>
            <w:rFonts w:hint="eastAsia"/>
            <w:sz w:val="18"/>
            <w:szCs w:val="18"/>
            <w:rPrChange w:id="489" w:author="Administrator" w:date="2017-06-21T11:13:00Z">
              <w:rPr>
                <w:rFonts w:hint="eastAsia"/>
                <w:szCs w:val="21"/>
              </w:rPr>
            </w:rPrChange>
          </w:rPr>
          <w:delText>马克思主义哲学阐明了实践的本质及其在认识世界和改造世界中的作用，创立了科学的实践观，指出实践是人类能动地改造世界的感性物质活动。马克思主义强调认识的使命在于指导实践改造世界。</w:delText>
        </w:r>
      </w:del>
    </w:p>
    <w:p w:rsidR="005823BF" w:rsidRPr="00E87F33" w:rsidDel="008D14C4" w:rsidRDefault="005823BF" w:rsidP="005823BF">
      <w:pPr>
        <w:pStyle w:val="a3"/>
        <w:ind w:left="420" w:firstLine="360"/>
        <w:rPr>
          <w:del w:id="490" w:author="Administrator" w:date="2017-06-21T11:57:00Z"/>
          <w:sz w:val="18"/>
          <w:szCs w:val="18"/>
          <w:rPrChange w:id="491" w:author="Administrator" w:date="2017-06-21T11:13:00Z">
            <w:rPr>
              <w:del w:id="492" w:author="Administrator" w:date="2017-06-21T11:57:00Z"/>
              <w:szCs w:val="21"/>
            </w:rPr>
          </w:rPrChange>
        </w:rPr>
      </w:pPr>
      <w:del w:id="493" w:author="Administrator" w:date="2017-06-21T11:57:00Z">
        <w:r w:rsidRPr="00E87F33" w:rsidDel="008D14C4">
          <w:rPr>
            <w:rFonts w:hint="eastAsia"/>
            <w:sz w:val="18"/>
            <w:szCs w:val="18"/>
            <w:rPrChange w:id="494" w:author="Administrator" w:date="2017-06-21T11:13:00Z">
              <w:rPr>
                <w:rFonts w:hint="eastAsia"/>
                <w:szCs w:val="21"/>
              </w:rPr>
            </w:rPrChange>
          </w:rPr>
          <w:delText>人们的实践活动，是以改造客观世界为目的、主客体之间通过一定的中介发生相互作用的客观过程。实践的主体和客体之间形成实践关系、认识关系和价值关系，其中实践关系是最根本的关系。实践的主体和客体与认识的主体和客体在本质上是一致的，认识的主体和客体之间首先是改造被改造之间的关系，在改造和被改造的过程中，客体逐步主体化，从而客体被认识，在实践的基础上形成对客体的能动的反映，也就是主体获得新的认识。</w:delText>
        </w:r>
      </w:del>
    </w:p>
    <w:p w:rsidR="005823BF" w:rsidRPr="00E87F33" w:rsidDel="008D14C4" w:rsidRDefault="005823BF" w:rsidP="005823BF">
      <w:pPr>
        <w:pStyle w:val="a3"/>
        <w:ind w:left="420" w:firstLine="360"/>
        <w:rPr>
          <w:del w:id="495" w:author="Administrator" w:date="2017-06-21T11:57:00Z"/>
          <w:sz w:val="18"/>
          <w:szCs w:val="18"/>
          <w:rPrChange w:id="496" w:author="Administrator" w:date="2017-06-21T11:13:00Z">
            <w:rPr>
              <w:del w:id="497" w:author="Administrator" w:date="2017-06-21T11:57:00Z"/>
              <w:szCs w:val="21"/>
            </w:rPr>
          </w:rPrChange>
        </w:rPr>
      </w:pPr>
      <w:del w:id="498" w:author="Administrator" w:date="2017-06-21T11:57:00Z">
        <w:r w:rsidRPr="00E87F33" w:rsidDel="008D14C4">
          <w:rPr>
            <w:rFonts w:hint="eastAsia"/>
            <w:sz w:val="18"/>
            <w:szCs w:val="18"/>
            <w:rPrChange w:id="499" w:author="Administrator" w:date="2017-06-21T11:13:00Z">
              <w:rPr>
                <w:rFonts w:hint="eastAsia"/>
                <w:szCs w:val="21"/>
              </w:rPr>
            </w:rPrChange>
          </w:rPr>
          <w:delText>由于实践具有直接现实性，自觉能动性和社会历史性等基本特征，所以马克思主义认为：实践是认识的基础，实践在认识中起决定作用。第一，实践是认识的来源。第二实践是认识发展的动力。第三实践是认识的目的。第四，实践是检验认识真理性的唯一标准。</w:delText>
        </w:r>
      </w:del>
    </w:p>
    <w:p w:rsidR="004B7526" w:rsidRPr="00E87F33" w:rsidDel="008D14C4" w:rsidRDefault="005823BF" w:rsidP="005823BF">
      <w:pPr>
        <w:pStyle w:val="a3"/>
        <w:ind w:left="420" w:firstLine="360"/>
        <w:rPr>
          <w:del w:id="500" w:author="Administrator" w:date="2017-06-21T11:57:00Z"/>
          <w:sz w:val="18"/>
          <w:szCs w:val="18"/>
          <w:rPrChange w:id="501" w:author="Administrator" w:date="2017-06-21T11:13:00Z">
            <w:rPr>
              <w:del w:id="502" w:author="Administrator" w:date="2017-06-21T11:57:00Z"/>
              <w:szCs w:val="21"/>
            </w:rPr>
          </w:rPrChange>
        </w:rPr>
      </w:pPr>
      <w:del w:id="503" w:author="Administrator" w:date="2017-06-21T11:57:00Z">
        <w:r w:rsidRPr="00E87F33" w:rsidDel="008D14C4">
          <w:rPr>
            <w:rFonts w:hint="eastAsia"/>
            <w:sz w:val="18"/>
            <w:szCs w:val="18"/>
            <w:rPrChange w:id="504" w:author="Administrator" w:date="2017-06-21T11:13:00Z">
              <w:rPr>
                <w:rFonts w:hint="eastAsia"/>
                <w:szCs w:val="21"/>
              </w:rPr>
            </w:rPrChange>
          </w:rPr>
          <w:delText>总之，人的认识从实践中产生，服务于实践，随实践发展，并接受实践的检验。实践是认识的来源、动力、目的和检验其真理性的标准，实践决定认识。所谓实践第一，理由就在这里。</w:delText>
        </w:r>
      </w:del>
    </w:p>
    <w:p w:rsidR="005823BF" w:rsidRPr="00E87F33" w:rsidRDefault="004B7526" w:rsidP="005823BF">
      <w:pPr>
        <w:pStyle w:val="a3"/>
        <w:ind w:left="420" w:firstLine="360"/>
        <w:rPr>
          <w:sz w:val="18"/>
          <w:szCs w:val="18"/>
          <w:rPrChange w:id="505" w:author="Administrator" w:date="2017-06-21T11:13:00Z">
            <w:rPr>
              <w:szCs w:val="21"/>
            </w:rPr>
          </w:rPrChange>
        </w:rPr>
      </w:pPr>
      <w:r w:rsidRPr="00E87F33">
        <w:rPr>
          <w:sz w:val="18"/>
          <w:szCs w:val="18"/>
          <w:rPrChange w:id="506" w:author="Administrator" w:date="2017-06-21T11:13:00Z">
            <w:rPr>
              <w:szCs w:val="21"/>
            </w:rPr>
          </w:rPrChange>
        </w:rPr>
        <w:t>2.</w:t>
      </w:r>
      <w:r w:rsidRPr="00E87F33">
        <w:rPr>
          <w:rFonts w:hint="eastAsia"/>
          <w:sz w:val="18"/>
          <w:szCs w:val="18"/>
          <w:rPrChange w:id="507" w:author="Administrator" w:date="2017-06-21T11:13:00Z">
            <w:rPr>
              <w:rFonts w:hint="eastAsia"/>
              <w:szCs w:val="21"/>
            </w:rPr>
          </w:rPrChange>
        </w:rPr>
        <w:t>参考答案：</w:t>
      </w:r>
    </w:p>
    <w:p w:rsidR="005823BF" w:rsidRPr="00E87F33" w:rsidRDefault="005823BF" w:rsidP="005823BF">
      <w:pPr>
        <w:pStyle w:val="a3"/>
        <w:ind w:left="420" w:firstLine="360"/>
        <w:rPr>
          <w:sz w:val="18"/>
          <w:szCs w:val="18"/>
          <w:rPrChange w:id="508" w:author="Administrator" w:date="2017-06-21T11:13:00Z">
            <w:rPr>
              <w:szCs w:val="21"/>
            </w:rPr>
          </w:rPrChange>
        </w:rPr>
      </w:pPr>
      <w:r w:rsidRPr="00E87F33">
        <w:rPr>
          <w:rFonts w:hint="eastAsia"/>
          <w:sz w:val="18"/>
          <w:szCs w:val="18"/>
          <w:rPrChange w:id="509" w:author="Administrator" w:date="2017-06-21T11:13:00Z">
            <w:rPr>
              <w:rFonts w:hint="eastAsia"/>
              <w:szCs w:val="21"/>
            </w:rPr>
          </w:rPrChange>
        </w:rPr>
        <w:t>（</w:t>
      </w:r>
      <w:r w:rsidRPr="00E87F33">
        <w:rPr>
          <w:sz w:val="18"/>
          <w:szCs w:val="18"/>
          <w:rPrChange w:id="510" w:author="Administrator" w:date="2017-06-21T11:13:00Z">
            <w:rPr>
              <w:szCs w:val="21"/>
            </w:rPr>
          </w:rPrChange>
        </w:rPr>
        <w:t>1</w:t>
      </w:r>
      <w:r w:rsidRPr="00E87F33">
        <w:rPr>
          <w:rFonts w:hint="eastAsia"/>
          <w:sz w:val="18"/>
          <w:szCs w:val="18"/>
          <w:rPrChange w:id="511" w:author="Administrator" w:date="2017-06-21T11:13:00Z">
            <w:rPr>
              <w:rFonts w:hint="eastAsia"/>
              <w:szCs w:val="21"/>
            </w:rPr>
          </w:rPrChange>
        </w:rPr>
        <w:t>）当代资本主义新变化的表现：第一，生产资料所有制的变化。第二，劳资关系和分配关系的变化。第三，社会阶层、阶级结构的变化。第四，经济调节机制和经济危机形态的变化。第五，政治制度的变化。</w:t>
      </w:r>
    </w:p>
    <w:p w:rsidR="005823BF" w:rsidRPr="00E87F33" w:rsidRDefault="005823BF" w:rsidP="005823BF">
      <w:pPr>
        <w:pStyle w:val="a3"/>
        <w:ind w:left="420" w:firstLine="360"/>
        <w:rPr>
          <w:sz w:val="18"/>
          <w:szCs w:val="18"/>
          <w:rPrChange w:id="512" w:author="Administrator" w:date="2017-06-21T11:13:00Z">
            <w:rPr>
              <w:szCs w:val="21"/>
            </w:rPr>
          </w:rPrChange>
        </w:rPr>
      </w:pPr>
      <w:r w:rsidRPr="00E87F33">
        <w:rPr>
          <w:sz w:val="18"/>
          <w:szCs w:val="18"/>
          <w:rPrChange w:id="513" w:author="Administrator" w:date="2017-06-21T11:13:00Z">
            <w:rPr>
              <w:szCs w:val="21"/>
            </w:rPr>
          </w:rPrChange>
        </w:rPr>
        <w:t>2</w:t>
      </w:r>
      <w:r w:rsidRPr="00E87F33">
        <w:rPr>
          <w:rFonts w:hint="eastAsia"/>
          <w:sz w:val="18"/>
          <w:szCs w:val="18"/>
          <w:rPrChange w:id="514" w:author="Administrator" w:date="2017-06-21T11:13:00Z">
            <w:rPr>
              <w:rFonts w:hint="eastAsia"/>
              <w:szCs w:val="21"/>
            </w:rPr>
          </w:rPrChange>
        </w:rPr>
        <w:t>）当代资本主义新变化的原因和实质</w:t>
      </w:r>
      <w:r w:rsidRPr="00E87F33">
        <w:rPr>
          <w:sz w:val="18"/>
          <w:szCs w:val="18"/>
          <w:rPrChange w:id="515" w:author="Administrator" w:date="2017-06-21T11:13:00Z">
            <w:rPr>
              <w:szCs w:val="21"/>
            </w:rPr>
          </w:rPrChange>
        </w:rPr>
        <w:t xml:space="preserve"> </w:t>
      </w:r>
      <w:r w:rsidRPr="00E87F33">
        <w:rPr>
          <w:sz w:val="18"/>
          <w:szCs w:val="18"/>
          <w:rPrChange w:id="516" w:author="Administrator" w:date="2017-06-21T11:13:00Z">
            <w:rPr>
              <w:szCs w:val="21"/>
            </w:rPr>
          </w:rPrChange>
        </w:rPr>
        <w:tab/>
      </w:r>
      <w:r w:rsidRPr="00E87F33">
        <w:rPr>
          <w:rFonts w:hint="eastAsia"/>
          <w:sz w:val="18"/>
          <w:szCs w:val="18"/>
          <w:rPrChange w:id="517" w:author="Administrator" w:date="2017-06-21T11:13:00Z">
            <w:rPr>
              <w:rFonts w:hint="eastAsia"/>
              <w:szCs w:val="21"/>
            </w:rPr>
          </w:rPrChange>
        </w:rPr>
        <w:t>当代资本主义发生新变化的原因主要有：科学技术革命和生产力的发展，是当代资本主义新变化的根本推动力量；工人阶级争取自身权利和利益的斗争，是推动资本主义变化的重要力量；社会主义制度初步显示的优越性，对资本主义产生了重要影响；主张改良主义的政党对资本主义制度的改革，也对资本主义的变化发挥了重要作用。</w:t>
      </w:r>
      <w:r w:rsidRPr="00E87F33">
        <w:rPr>
          <w:sz w:val="18"/>
          <w:szCs w:val="18"/>
          <w:rPrChange w:id="518" w:author="Administrator" w:date="2017-06-21T11:13:00Z">
            <w:rPr>
              <w:szCs w:val="21"/>
            </w:rPr>
          </w:rPrChange>
        </w:rPr>
        <w:t xml:space="preserve"> </w:t>
      </w:r>
      <w:r w:rsidRPr="00E87F33">
        <w:rPr>
          <w:sz w:val="18"/>
          <w:szCs w:val="18"/>
          <w:rPrChange w:id="519" w:author="Administrator" w:date="2017-06-21T11:13:00Z">
            <w:rPr>
              <w:szCs w:val="21"/>
            </w:rPr>
          </w:rPrChange>
        </w:rPr>
        <w:tab/>
      </w:r>
      <w:r w:rsidRPr="00E87F33">
        <w:rPr>
          <w:rFonts w:hint="eastAsia"/>
          <w:sz w:val="18"/>
          <w:szCs w:val="18"/>
          <w:rPrChange w:id="520" w:author="Administrator" w:date="2017-06-21T11:13:00Z">
            <w:rPr>
              <w:rFonts w:hint="eastAsia"/>
              <w:szCs w:val="21"/>
            </w:rPr>
          </w:rPrChange>
        </w:rPr>
        <w:t>当代资本主义发生的变化从根本上说是人类社会发展一般规律和资本主义经济规律作用的结果；当代资本主义发生的变化是在资本主义制度基本框架内的变化，并不意味着资本主义生产关系的根本性质发生了变化。</w:t>
      </w:r>
      <w:r w:rsidRPr="00E87F33">
        <w:rPr>
          <w:rFonts w:hint="eastAsia"/>
          <w:sz w:val="18"/>
          <w:szCs w:val="18"/>
          <w:rPrChange w:id="521" w:author="Administrator" w:date="2017-06-21T11:13:00Z">
            <w:rPr>
              <w:rFonts w:hint="eastAsia"/>
              <w:szCs w:val="21"/>
            </w:rPr>
          </w:rPrChange>
        </w:rPr>
        <w:lastRenderedPageBreak/>
        <w:t>把资本主义的部分变化夸大为资本主义的质的根本变化的认识是片面的，也是不科学的；完全否定当代资本主义新变化的意义，否认当代资本主义已经在许多方面不同于传统的资本主义的观点也是不可取的。</w:t>
      </w:r>
    </w:p>
    <w:p w:rsidR="00CB7BF6" w:rsidRPr="00E87F33" w:rsidRDefault="004B7526" w:rsidP="005823BF">
      <w:pPr>
        <w:pStyle w:val="a3"/>
        <w:ind w:left="420" w:firstLine="360"/>
        <w:rPr>
          <w:sz w:val="18"/>
          <w:szCs w:val="18"/>
          <w:rPrChange w:id="522" w:author="Administrator" w:date="2017-06-21T11:13:00Z">
            <w:rPr>
              <w:szCs w:val="21"/>
            </w:rPr>
          </w:rPrChange>
        </w:rPr>
      </w:pPr>
      <w:r w:rsidRPr="00E87F33">
        <w:rPr>
          <w:sz w:val="18"/>
          <w:szCs w:val="18"/>
          <w:rPrChange w:id="523" w:author="Administrator" w:date="2017-06-21T11:13:00Z">
            <w:rPr>
              <w:szCs w:val="21"/>
            </w:rPr>
          </w:rPrChange>
        </w:rPr>
        <w:t>3.</w:t>
      </w:r>
      <w:r w:rsidRPr="00E87F33">
        <w:rPr>
          <w:rFonts w:hint="eastAsia"/>
          <w:sz w:val="18"/>
          <w:szCs w:val="18"/>
          <w:rPrChange w:id="524" w:author="Administrator" w:date="2017-06-21T11:13:00Z">
            <w:rPr>
              <w:rFonts w:hint="eastAsia"/>
              <w:szCs w:val="21"/>
            </w:rPr>
          </w:rPrChange>
        </w:rPr>
        <w:t>参考答案：</w:t>
      </w:r>
    </w:p>
    <w:p w:rsidR="00CB7BF6" w:rsidRPr="00E87F33" w:rsidRDefault="00CB7BF6" w:rsidP="00CB7BF6">
      <w:pPr>
        <w:pStyle w:val="a3"/>
        <w:ind w:left="420" w:firstLine="360"/>
        <w:rPr>
          <w:sz w:val="18"/>
          <w:szCs w:val="18"/>
          <w:rPrChange w:id="525" w:author="Administrator" w:date="2017-06-21T11:13:00Z">
            <w:rPr>
              <w:szCs w:val="21"/>
            </w:rPr>
          </w:rPrChange>
        </w:rPr>
      </w:pPr>
      <w:r w:rsidRPr="00E87F33">
        <w:rPr>
          <w:rFonts w:hint="eastAsia"/>
          <w:sz w:val="18"/>
          <w:szCs w:val="18"/>
          <w:rPrChange w:id="526" w:author="Administrator" w:date="2017-06-21T11:13:00Z">
            <w:rPr>
              <w:rFonts w:hint="eastAsia"/>
              <w:szCs w:val="21"/>
            </w:rPr>
          </w:rPrChange>
        </w:rPr>
        <w:t>社会主义的发展道路不是单一性的，而是多样性的。列宁在谈到向社会主义的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正确认识社会主义建设和发展道路的多样性具有重要指导意义。</w:t>
      </w:r>
    </w:p>
    <w:p w:rsidR="00CB7BF6" w:rsidRPr="00E87F33" w:rsidRDefault="00CB7BF6" w:rsidP="00CB7BF6">
      <w:pPr>
        <w:pStyle w:val="a3"/>
        <w:ind w:left="420" w:firstLine="360"/>
        <w:rPr>
          <w:sz w:val="18"/>
          <w:szCs w:val="18"/>
          <w:rPrChange w:id="527" w:author="Administrator" w:date="2017-06-21T11:13:00Z">
            <w:rPr>
              <w:szCs w:val="21"/>
            </w:rPr>
          </w:rPrChange>
        </w:rPr>
      </w:pPr>
      <w:r w:rsidRPr="00E87F33">
        <w:rPr>
          <w:rFonts w:hint="eastAsia"/>
          <w:sz w:val="18"/>
          <w:szCs w:val="18"/>
          <w:rPrChange w:id="528" w:author="Administrator" w:date="2017-06-21T11:13:00Z">
            <w:rPr>
              <w:rFonts w:hint="eastAsia"/>
              <w:szCs w:val="21"/>
            </w:rPr>
          </w:rPrChange>
        </w:rPr>
        <w:t>社会主义在发展过程中，由于各国国情的特殊性，即经济、政治、思想文化的差异性，生产力发展水平的不同，无产阶级政党自身成熟程度的不同，阶级基础与群众基础的构成状况的不同，革命传统的不同，以及历史和现实的、国内的国际的各种因素的交互作用，社会主义发展道路必然呈现出多样性的特点。</w:t>
      </w:r>
    </w:p>
    <w:p w:rsidR="00CB7BF6" w:rsidRPr="00E87F33" w:rsidRDefault="00CB7BF6" w:rsidP="00CB7BF6">
      <w:pPr>
        <w:pStyle w:val="a3"/>
        <w:ind w:left="420" w:firstLine="360"/>
        <w:rPr>
          <w:sz w:val="18"/>
          <w:szCs w:val="18"/>
          <w:rPrChange w:id="529" w:author="Administrator" w:date="2017-06-21T11:13:00Z">
            <w:rPr>
              <w:szCs w:val="21"/>
            </w:rPr>
          </w:rPrChange>
        </w:rPr>
      </w:pPr>
      <w:r w:rsidRPr="00E87F33">
        <w:rPr>
          <w:rFonts w:hint="eastAsia"/>
          <w:sz w:val="18"/>
          <w:szCs w:val="18"/>
          <w:rPrChange w:id="530" w:author="Administrator" w:date="2017-06-21T11:13:00Z">
            <w:rPr>
              <w:rFonts w:hint="eastAsia"/>
              <w:szCs w:val="21"/>
            </w:rPr>
          </w:rPrChange>
        </w:rPr>
        <w:t>第一，各个国家的生产力发展状况和社会发展阶段决定了社会主义发展道路具有不同的特点。</w:t>
      </w:r>
    </w:p>
    <w:p w:rsidR="00CB7BF6" w:rsidRPr="00E87F33" w:rsidRDefault="00CB7BF6" w:rsidP="00CB7BF6">
      <w:pPr>
        <w:pStyle w:val="a3"/>
        <w:ind w:left="420" w:firstLine="360"/>
        <w:rPr>
          <w:sz w:val="18"/>
          <w:szCs w:val="18"/>
          <w:rPrChange w:id="531" w:author="Administrator" w:date="2017-06-21T11:13:00Z">
            <w:rPr>
              <w:szCs w:val="21"/>
            </w:rPr>
          </w:rPrChange>
        </w:rPr>
      </w:pPr>
      <w:r w:rsidRPr="00E87F33">
        <w:rPr>
          <w:rFonts w:hint="eastAsia"/>
          <w:sz w:val="18"/>
          <w:szCs w:val="18"/>
          <w:rPrChange w:id="532" w:author="Administrator" w:date="2017-06-21T11:13:00Z">
            <w:rPr>
              <w:rFonts w:hint="eastAsia"/>
              <w:szCs w:val="21"/>
            </w:rPr>
          </w:rPrChange>
        </w:rPr>
        <w:t>第二，历史文化传统的差异性是造成不同国家社会主义发展道路多样性的重要条件。</w:t>
      </w:r>
    </w:p>
    <w:p w:rsidR="00CB7BF6" w:rsidRPr="00E87F33" w:rsidRDefault="00CB7BF6" w:rsidP="00CB7BF6">
      <w:pPr>
        <w:pStyle w:val="a3"/>
        <w:ind w:left="420" w:firstLine="360"/>
        <w:rPr>
          <w:sz w:val="18"/>
          <w:szCs w:val="18"/>
          <w:rPrChange w:id="533" w:author="Administrator" w:date="2017-06-21T11:13:00Z">
            <w:rPr>
              <w:szCs w:val="21"/>
            </w:rPr>
          </w:rPrChange>
        </w:rPr>
      </w:pPr>
      <w:r w:rsidRPr="00E87F33">
        <w:rPr>
          <w:rFonts w:hint="eastAsia"/>
          <w:sz w:val="18"/>
          <w:szCs w:val="18"/>
          <w:rPrChange w:id="534" w:author="Administrator" w:date="2017-06-21T11:13:00Z">
            <w:rPr>
              <w:rFonts w:hint="eastAsia"/>
              <w:szCs w:val="21"/>
            </w:rPr>
          </w:rPrChange>
        </w:rPr>
        <w:t>第三，时代和时间的不断发展，是造成社会主义发展道路多样性的现实原因。</w:t>
      </w:r>
    </w:p>
    <w:p w:rsidR="004B7526" w:rsidRPr="00E87F33" w:rsidRDefault="004B7526" w:rsidP="004B7526">
      <w:pPr>
        <w:pStyle w:val="a3"/>
        <w:ind w:left="420" w:firstLine="360"/>
        <w:rPr>
          <w:sz w:val="18"/>
          <w:szCs w:val="18"/>
          <w:rPrChange w:id="535" w:author="Administrator" w:date="2017-06-21T11:13:00Z">
            <w:rPr>
              <w:szCs w:val="21"/>
            </w:rPr>
          </w:rPrChange>
        </w:rPr>
      </w:pPr>
    </w:p>
    <w:p w:rsidR="00CB7BF6" w:rsidRPr="00E87F33" w:rsidRDefault="004B7526" w:rsidP="004B7526">
      <w:pPr>
        <w:pStyle w:val="a3"/>
        <w:ind w:left="420" w:firstLine="360"/>
        <w:rPr>
          <w:sz w:val="18"/>
          <w:szCs w:val="18"/>
          <w:rPrChange w:id="536" w:author="Administrator" w:date="2017-06-21T11:13:00Z">
            <w:rPr>
              <w:szCs w:val="21"/>
            </w:rPr>
          </w:rPrChange>
        </w:rPr>
      </w:pPr>
      <w:r w:rsidRPr="00E87F33">
        <w:rPr>
          <w:rFonts w:hint="eastAsia"/>
          <w:sz w:val="18"/>
          <w:szCs w:val="18"/>
          <w:rPrChange w:id="537" w:author="Administrator" w:date="2017-06-21T11:13:00Z">
            <w:rPr>
              <w:rFonts w:hint="eastAsia"/>
              <w:szCs w:val="21"/>
            </w:rPr>
          </w:rPrChange>
        </w:rPr>
        <w:t>三、材料题</w:t>
      </w:r>
      <w:r w:rsidR="00CB7BF6" w:rsidRPr="00E87F33">
        <w:rPr>
          <w:sz w:val="18"/>
          <w:szCs w:val="18"/>
          <w:rPrChange w:id="538" w:author="Administrator" w:date="2017-06-21T11:13:00Z">
            <w:rPr>
              <w:szCs w:val="21"/>
            </w:rPr>
          </w:rPrChange>
        </w:rPr>
        <w:t>:</w:t>
      </w:r>
    </w:p>
    <w:p w:rsidR="004B7526" w:rsidRPr="00E87F33" w:rsidRDefault="004B7526" w:rsidP="004B7526">
      <w:pPr>
        <w:pStyle w:val="a3"/>
        <w:ind w:left="420" w:firstLine="360"/>
        <w:rPr>
          <w:sz w:val="18"/>
          <w:szCs w:val="18"/>
          <w:rPrChange w:id="539" w:author="Administrator" w:date="2017-06-21T11:13:00Z">
            <w:rPr>
              <w:szCs w:val="21"/>
            </w:rPr>
          </w:rPrChange>
        </w:rPr>
      </w:pPr>
      <w:r w:rsidRPr="00E87F33">
        <w:rPr>
          <w:rFonts w:hint="eastAsia"/>
          <w:sz w:val="18"/>
          <w:szCs w:val="18"/>
          <w:rPrChange w:id="540" w:author="Administrator" w:date="2017-06-21T11:13:00Z">
            <w:rPr>
              <w:rFonts w:hint="eastAsia"/>
              <w:szCs w:val="21"/>
            </w:rPr>
          </w:rPrChange>
        </w:rPr>
        <w:t>（一）参考答案：</w:t>
      </w:r>
    </w:p>
    <w:p w:rsidR="002A3CE3" w:rsidRPr="00E87F33" w:rsidRDefault="002A3CE3" w:rsidP="002A3CE3">
      <w:pPr>
        <w:pStyle w:val="a3"/>
        <w:ind w:left="420" w:firstLine="360"/>
        <w:rPr>
          <w:sz w:val="18"/>
          <w:szCs w:val="18"/>
          <w:rPrChange w:id="541" w:author="Administrator" w:date="2017-06-21T11:13:00Z">
            <w:rPr>
              <w:szCs w:val="21"/>
            </w:rPr>
          </w:rPrChange>
        </w:rPr>
      </w:pPr>
      <w:r w:rsidRPr="00E87F33">
        <w:rPr>
          <w:rFonts w:hint="eastAsia"/>
          <w:sz w:val="18"/>
          <w:szCs w:val="18"/>
          <w:rPrChange w:id="542" w:author="Administrator" w:date="2017-06-21T11:13:00Z">
            <w:rPr>
              <w:rFonts w:hint="eastAsia"/>
              <w:szCs w:val="21"/>
            </w:rPr>
          </w:rPrChange>
        </w:rPr>
        <w:t>（</w:t>
      </w:r>
      <w:r w:rsidRPr="00E87F33">
        <w:rPr>
          <w:sz w:val="18"/>
          <w:szCs w:val="18"/>
          <w:rPrChange w:id="543" w:author="Administrator" w:date="2017-06-21T11:13:00Z">
            <w:rPr>
              <w:szCs w:val="21"/>
            </w:rPr>
          </w:rPrChange>
        </w:rPr>
        <w:t>1</w:t>
      </w:r>
      <w:r w:rsidRPr="00E87F33">
        <w:rPr>
          <w:rFonts w:hint="eastAsia"/>
          <w:sz w:val="18"/>
          <w:szCs w:val="18"/>
          <w:rPrChange w:id="544" w:author="Administrator" w:date="2017-06-21T11:13:00Z">
            <w:rPr>
              <w:rFonts w:hint="eastAsia"/>
              <w:szCs w:val="21"/>
            </w:rPr>
          </w:rPrChange>
        </w:rPr>
        <w:t>）科学技术是经济和社会发展的强大杠杆。每一次科技革命，都不同程度地引起了生</w:t>
      </w:r>
      <w:r w:rsidR="00C14920" w:rsidRPr="00E87F33">
        <w:rPr>
          <w:rFonts w:hint="eastAsia"/>
          <w:sz w:val="18"/>
          <w:szCs w:val="18"/>
          <w:rPrChange w:id="545" w:author="Administrator" w:date="2017-06-21T11:13:00Z">
            <w:rPr>
              <w:rFonts w:hint="eastAsia"/>
              <w:szCs w:val="21"/>
            </w:rPr>
          </w:rPrChange>
        </w:rPr>
        <w:t>产方式、生活方式和思维方式的深刻变化和社会的巨大进步。但</w:t>
      </w:r>
      <w:proofErr w:type="gramStart"/>
      <w:r w:rsidR="00C14920" w:rsidRPr="00E87F33">
        <w:rPr>
          <w:rFonts w:hint="eastAsia"/>
          <w:sz w:val="18"/>
          <w:szCs w:val="18"/>
          <w:rPrChange w:id="546" w:author="Administrator" w:date="2017-06-21T11:13:00Z">
            <w:rPr>
              <w:rFonts w:hint="eastAsia"/>
              <w:szCs w:val="21"/>
            </w:rPr>
          </w:rPrChange>
        </w:rPr>
        <w:t>科学技就</w:t>
      </w:r>
      <w:r w:rsidRPr="00E87F33">
        <w:rPr>
          <w:rFonts w:hint="eastAsia"/>
          <w:sz w:val="18"/>
          <w:szCs w:val="18"/>
          <w:rPrChange w:id="547" w:author="Administrator" w:date="2017-06-21T11:13:00Z">
            <w:rPr>
              <w:rFonts w:hint="eastAsia"/>
              <w:szCs w:val="21"/>
            </w:rPr>
          </w:rPrChange>
        </w:rPr>
        <w:t>像</w:t>
      </w:r>
      <w:proofErr w:type="gramEnd"/>
      <w:r w:rsidRPr="00E87F33">
        <w:rPr>
          <w:rFonts w:hint="eastAsia"/>
          <w:sz w:val="18"/>
          <w:szCs w:val="18"/>
          <w:rPrChange w:id="548" w:author="Administrator" w:date="2017-06-21T11:13:00Z">
            <w:rPr>
              <w:rFonts w:hint="eastAsia"/>
              <w:szCs w:val="21"/>
            </w:rPr>
          </w:rPrChange>
        </w:rPr>
        <w:t>一柄“双刃剑”。正确地认识和运用科学技术，首要的是要有合理的社会保障制度保障科学技术的正确运用，始终坚持科学技术为人类社会的健康发展服务，让科技为人类造福。近几年来，阿尔法狗所代表的人机大战，呈现出科学技术对人类智慧巨大的挑战能力，也让我们深思在人工智能的背景下，社会及个人所面临的新变化新课题，如何做到“有所为有所不为”。</w:t>
      </w:r>
    </w:p>
    <w:p w:rsidR="004B7526" w:rsidRPr="00E87F33" w:rsidRDefault="002A3CE3" w:rsidP="002A3CE3">
      <w:pPr>
        <w:pStyle w:val="a3"/>
        <w:ind w:left="420" w:firstLine="360"/>
        <w:rPr>
          <w:sz w:val="18"/>
          <w:szCs w:val="18"/>
          <w:rPrChange w:id="549" w:author="Administrator" w:date="2017-06-21T11:13:00Z">
            <w:rPr>
              <w:szCs w:val="21"/>
            </w:rPr>
          </w:rPrChange>
        </w:rPr>
      </w:pPr>
      <w:r w:rsidRPr="00E87F33">
        <w:rPr>
          <w:rFonts w:hint="eastAsia"/>
          <w:sz w:val="18"/>
          <w:szCs w:val="18"/>
          <w:rPrChange w:id="550" w:author="Administrator" w:date="2017-06-21T11:13:00Z">
            <w:rPr>
              <w:rFonts w:hint="eastAsia"/>
              <w:szCs w:val="21"/>
            </w:rPr>
          </w:rPrChange>
        </w:rPr>
        <w:t>（</w:t>
      </w:r>
      <w:r w:rsidRPr="00E87F33">
        <w:rPr>
          <w:sz w:val="18"/>
          <w:szCs w:val="18"/>
          <w:rPrChange w:id="551" w:author="Administrator" w:date="2017-06-21T11:13:00Z">
            <w:rPr>
              <w:szCs w:val="21"/>
            </w:rPr>
          </w:rPrChange>
        </w:rPr>
        <w:t>2</w:t>
      </w:r>
      <w:r w:rsidRPr="00E87F33">
        <w:rPr>
          <w:rFonts w:hint="eastAsia"/>
          <w:sz w:val="18"/>
          <w:szCs w:val="18"/>
          <w:rPrChange w:id="552" w:author="Administrator" w:date="2017-06-21T11:13:00Z">
            <w:rPr>
              <w:rFonts w:hint="eastAsia"/>
              <w:szCs w:val="21"/>
            </w:rPr>
          </w:rPrChange>
        </w:rPr>
        <w:t>）</w:t>
      </w:r>
      <w:r w:rsidRPr="00E87F33">
        <w:rPr>
          <w:sz w:val="18"/>
          <w:szCs w:val="18"/>
          <w:rPrChange w:id="553" w:author="Administrator" w:date="2017-06-21T11:13:00Z">
            <w:rPr>
              <w:szCs w:val="21"/>
            </w:rPr>
          </w:rPrChange>
        </w:rPr>
        <w:t xml:space="preserve"> </w:t>
      </w:r>
      <w:r w:rsidRPr="00E87F33">
        <w:rPr>
          <w:rFonts w:hint="eastAsia"/>
          <w:sz w:val="18"/>
          <w:szCs w:val="18"/>
          <w:rPrChange w:id="554" w:author="Administrator" w:date="2017-06-21T11:13:00Z">
            <w:rPr>
              <w:rFonts w:hint="eastAsia"/>
              <w:szCs w:val="21"/>
            </w:rPr>
          </w:rPrChange>
        </w:rPr>
        <w:t>生产剩余价值是资本主义生产方式的绝对规律。在资本主义发展初期，资本家主要依靠绝对剩余价值生产来提高剥削程度。随着科学技术的进步和生产技术条件的不断改进，相对剩余价值生产的作用日益突出。随着第三次科技革命的到来，机器大工业发展到自动化阶段。资本主义条件下的生产自动化只是意味着剩余价值生产所使用的生产工具更加先进了，不论是机器人、人工智能，还是“无人工厂”，他们本质上依然是物化劳动或不变资本的实物形式。它们的价值是在工人生产它们的过程中形成的，在它们参加产品的生产时，只是把原有的价值转移到产品中去，而不创造新价值，更不能创造剩余价值。资本主义条件下的人工智能的普遍运用，是资本家提高劳动生产率获取高额剩余价值的手段，而雇佣工人的剩余劳动仍然是这种剩余价值的唯一源泉。所以，人工智能的普遍应用没有超出马克思主义“机器论”所涉及的范围，马克思的剩余价值学说依然适用于现代资本主义。</w:t>
      </w:r>
    </w:p>
    <w:p w:rsidR="004B7526" w:rsidRPr="00E87F33" w:rsidRDefault="004B7526" w:rsidP="004B7526">
      <w:pPr>
        <w:pStyle w:val="a3"/>
        <w:ind w:left="420" w:firstLine="360"/>
        <w:rPr>
          <w:sz w:val="18"/>
          <w:szCs w:val="18"/>
          <w:rPrChange w:id="555" w:author="Administrator" w:date="2017-06-21T11:13:00Z">
            <w:rPr>
              <w:szCs w:val="21"/>
            </w:rPr>
          </w:rPrChange>
        </w:rPr>
      </w:pPr>
      <w:r w:rsidRPr="00E87F33">
        <w:rPr>
          <w:rFonts w:hint="eastAsia"/>
          <w:sz w:val="18"/>
          <w:szCs w:val="18"/>
          <w:rPrChange w:id="556" w:author="Administrator" w:date="2017-06-21T11:13:00Z">
            <w:rPr>
              <w:rFonts w:hint="eastAsia"/>
              <w:szCs w:val="21"/>
            </w:rPr>
          </w:rPrChange>
        </w:rPr>
        <w:t>（二）参考答案：</w:t>
      </w:r>
    </w:p>
    <w:p w:rsidR="004B7526" w:rsidRPr="00E87F33" w:rsidRDefault="004B7526" w:rsidP="004B7526">
      <w:pPr>
        <w:pStyle w:val="a3"/>
        <w:ind w:left="420" w:firstLine="360"/>
        <w:rPr>
          <w:sz w:val="18"/>
          <w:szCs w:val="18"/>
          <w:rPrChange w:id="557" w:author="Administrator" w:date="2017-06-21T11:13:00Z">
            <w:rPr>
              <w:szCs w:val="21"/>
            </w:rPr>
          </w:rPrChange>
        </w:rPr>
      </w:pPr>
      <w:r w:rsidRPr="00E87F33">
        <w:rPr>
          <w:rFonts w:hint="eastAsia"/>
          <w:sz w:val="18"/>
          <w:szCs w:val="18"/>
          <w:rPrChange w:id="558" w:author="Administrator" w:date="2017-06-21T11:13:00Z">
            <w:rPr>
              <w:rFonts w:hint="eastAsia"/>
              <w:szCs w:val="21"/>
            </w:rPr>
          </w:rPrChange>
        </w:rPr>
        <w:t>（</w:t>
      </w:r>
      <w:r w:rsidRPr="00E87F33">
        <w:rPr>
          <w:sz w:val="18"/>
          <w:szCs w:val="18"/>
          <w:rPrChange w:id="559" w:author="Administrator" w:date="2017-06-21T11:13:00Z">
            <w:rPr>
              <w:szCs w:val="21"/>
            </w:rPr>
          </w:rPrChange>
        </w:rPr>
        <w:t>1</w:t>
      </w:r>
      <w:r w:rsidRPr="00E87F33">
        <w:rPr>
          <w:rFonts w:hint="eastAsia"/>
          <w:sz w:val="18"/>
          <w:szCs w:val="18"/>
          <w:rPrChange w:id="560" w:author="Administrator" w:date="2017-06-21T11:13:00Z">
            <w:rPr>
              <w:rFonts w:hint="eastAsia"/>
              <w:szCs w:val="21"/>
            </w:rPr>
          </w:rPrChange>
        </w:rPr>
        <w:t>）</w:t>
      </w:r>
      <w:r w:rsidR="002A3CE3" w:rsidRPr="00E87F33">
        <w:rPr>
          <w:sz w:val="18"/>
          <w:szCs w:val="18"/>
          <w:rPrChange w:id="561" w:author="Administrator" w:date="2017-06-21T11:13:00Z">
            <w:rPr>
              <w:szCs w:val="21"/>
            </w:rPr>
          </w:rPrChange>
        </w:rPr>
        <w:t xml:space="preserve"> </w:t>
      </w:r>
      <w:r w:rsidRPr="00E87F33">
        <w:rPr>
          <w:rFonts w:hint="eastAsia"/>
          <w:sz w:val="18"/>
          <w:szCs w:val="18"/>
          <w:rPrChange w:id="562" w:author="Administrator" w:date="2017-06-21T11:13:00Z">
            <w:rPr>
              <w:rFonts w:hint="eastAsia"/>
              <w:szCs w:val="21"/>
            </w:rPr>
          </w:rPrChange>
        </w:rPr>
        <w:t>相关原理：经济全球化对中国既是机遇又是挑战，中国不能回避也不能迎合。</w:t>
      </w:r>
    </w:p>
    <w:p w:rsidR="004B7526" w:rsidRPr="00E87F33" w:rsidRDefault="004B7526" w:rsidP="004B7526">
      <w:pPr>
        <w:pStyle w:val="a3"/>
        <w:ind w:left="420" w:firstLine="360"/>
        <w:rPr>
          <w:sz w:val="18"/>
          <w:szCs w:val="18"/>
          <w:rPrChange w:id="563" w:author="Administrator" w:date="2017-06-21T11:13:00Z">
            <w:rPr>
              <w:szCs w:val="21"/>
            </w:rPr>
          </w:rPrChange>
        </w:rPr>
      </w:pPr>
      <w:r w:rsidRPr="00E87F33">
        <w:rPr>
          <w:rFonts w:hint="eastAsia"/>
          <w:sz w:val="18"/>
          <w:szCs w:val="18"/>
          <w:rPrChange w:id="564" w:author="Administrator" w:date="2017-06-21T11:13:00Z">
            <w:rPr>
              <w:rFonts w:hint="eastAsia"/>
              <w:szCs w:val="21"/>
            </w:rPr>
          </w:rPrChange>
        </w:rPr>
        <w:t>（</w:t>
      </w:r>
      <w:r w:rsidRPr="00E87F33">
        <w:rPr>
          <w:sz w:val="18"/>
          <w:szCs w:val="18"/>
          <w:rPrChange w:id="565" w:author="Administrator" w:date="2017-06-21T11:13:00Z">
            <w:rPr>
              <w:szCs w:val="21"/>
            </w:rPr>
          </w:rPrChange>
        </w:rPr>
        <w:t>2</w:t>
      </w:r>
      <w:r w:rsidRPr="00E87F33">
        <w:rPr>
          <w:rFonts w:hint="eastAsia"/>
          <w:sz w:val="18"/>
          <w:szCs w:val="18"/>
          <w:rPrChange w:id="566" w:author="Administrator" w:date="2017-06-21T11:13:00Z">
            <w:rPr>
              <w:rFonts w:hint="eastAsia"/>
              <w:szCs w:val="21"/>
            </w:rPr>
          </w:rPrChange>
        </w:rPr>
        <w:t>）相关原理：资本主义政治制度和意识形态的实质或者全球化中发达资本主义国家的主导地位。</w:t>
      </w:r>
    </w:p>
    <w:p w:rsidR="004B7526" w:rsidRPr="00E87F33" w:rsidRDefault="004B7526" w:rsidP="004B7526">
      <w:pPr>
        <w:pStyle w:val="a3"/>
        <w:ind w:left="420" w:firstLine="360"/>
        <w:rPr>
          <w:sz w:val="18"/>
          <w:szCs w:val="18"/>
          <w:rPrChange w:id="567" w:author="Administrator" w:date="2017-06-21T11:13:00Z">
            <w:rPr>
              <w:szCs w:val="21"/>
            </w:rPr>
          </w:rPrChange>
        </w:rPr>
      </w:pPr>
    </w:p>
    <w:p w:rsidR="004B7526" w:rsidRPr="00E87F33" w:rsidRDefault="004B7526" w:rsidP="004B7526">
      <w:pPr>
        <w:pStyle w:val="a3"/>
        <w:ind w:left="420" w:firstLine="360"/>
        <w:rPr>
          <w:sz w:val="18"/>
          <w:szCs w:val="18"/>
          <w:rPrChange w:id="568" w:author="Administrator" w:date="2017-06-21T11:13:00Z">
            <w:rPr>
              <w:szCs w:val="21"/>
            </w:rPr>
          </w:rPrChange>
        </w:rPr>
      </w:pPr>
      <w:r w:rsidRPr="00E87F33">
        <w:rPr>
          <w:rFonts w:hint="eastAsia"/>
          <w:sz w:val="18"/>
          <w:szCs w:val="18"/>
          <w:rPrChange w:id="569" w:author="Administrator" w:date="2017-06-21T11:13:00Z">
            <w:rPr>
              <w:rFonts w:hint="eastAsia"/>
              <w:szCs w:val="21"/>
            </w:rPr>
          </w:rPrChange>
        </w:rPr>
        <w:t>四、论述题参考答案：</w:t>
      </w:r>
    </w:p>
    <w:p w:rsidR="002A3CE3" w:rsidRPr="00E87F33" w:rsidRDefault="002A3CE3" w:rsidP="002A3CE3">
      <w:pPr>
        <w:pStyle w:val="a3"/>
        <w:ind w:left="420" w:firstLine="360"/>
        <w:rPr>
          <w:sz w:val="18"/>
          <w:szCs w:val="18"/>
          <w:rPrChange w:id="570" w:author="Administrator" w:date="2017-06-21T11:13:00Z">
            <w:rPr>
              <w:szCs w:val="21"/>
            </w:rPr>
          </w:rPrChange>
        </w:rPr>
      </w:pPr>
      <w:r w:rsidRPr="00E87F33">
        <w:rPr>
          <w:rFonts w:hint="eastAsia"/>
          <w:sz w:val="18"/>
          <w:szCs w:val="18"/>
          <w:rPrChange w:id="571" w:author="Administrator" w:date="2017-06-21T11:13:00Z">
            <w:rPr>
              <w:rFonts w:hint="eastAsia"/>
              <w:szCs w:val="21"/>
            </w:rPr>
          </w:rPrChange>
        </w:rPr>
        <w:t>社会存在与社会意识的辩证关系的原理，对于我们加强社会文化建设具有重要的指导意义。社会存在决定社会意识，社会意识是社会存在的反映，并反作用于社会存在。思想文化的发展既决定于社会存在的发展，又对社会存在的发展起着能动的反作用。文化之中蕴含着人类的智慧、价值追求和审美情趣，文化的核心是价值观。在人类历史长河中，先进文化是有效解决人类生存和发展中各种矛盾</w:t>
      </w:r>
      <w:r w:rsidRPr="00E87F33">
        <w:rPr>
          <w:rFonts w:hint="eastAsia"/>
          <w:sz w:val="18"/>
          <w:szCs w:val="18"/>
          <w:rPrChange w:id="572" w:author="Administrator" w:date="2017-06-21T11:13:00Z">
            <w:rPr>
              <w:rFonts w:hint="eastAsia"/>
              <w:szCs w:val="21"/>
            </w:rPr>
          </w:rPrChange>
        </w:rPr>
        <w:lastRenderedPageBreak/>
        <w:t>和争端的精神武器。在当今世界，文化与经济、政治相互交融，在综合国力竞争中的地位和作用越来越突出。在当代中国，必须坚持走中国特色社会主义文化发展道路，大力弘扬社会主义核心价值观，树立文化自觉和文化自信，推动文化事业的繁荣和文化产业的发展，提高文化软实力。</w:t>
      </w:r>
    </w:p>
    <w:p w:rsidR="008B6F7A" w:rsidRPr="00E87F33" w:rsidRDefault="002A3CE3" w:rsidP="002A3CE3">
      <w:pPr>
        <w:pStyle w:val="a3"/>
        <w:ind w:left="420" w:firstLineChars="0" w:firstLine="0"/>
        <w:rPr>
          <w:sz w:val="18"/>
          <w:szCs w:val="18"/>
          <w:rPrChange w:id="573" w:author="Administrator" w:date="2017-06-21T11:13:00Z">
            <w:rPr>
              <w:szCs w:val="21"/>
            </w:rPr>
          </w:rPrChange>
        </w:rPr>
      </w:pPr>
      <w:proofErr w:type="gramStart"/>
      <w:r w:rsidRPr="00E87F33">
        <w:rPr>
          <w:rFonts w:hint="eastAsia"/>
          <w:sz w:val="18"/>
          <w:szCs w:val="18"/>
          <w:rPrChange w:id="574" w:author="Administrator" w:date="2017-06-21T11:13:00Z">
            <w:rPr>
              <w:rFonts w:hint="eastAsia"/>
              <w:szCs w:val="21"/>
            </w:rPr>
          </w:rPrChange>
        </w:rPr>
        <w:t>软实力</w:t>
      </w:r>
      <w:proofErr w:type="gramEnd"/>
      <w:r w:rsidRPr="00E87F33">
        <w:rPr>
          <w:rFonts w:hint="eastAsia"/>
          <w:sz w:val="18"/>
          <w:szCs w:val="18"/>
          <w:rPrChange w:id="575" w:author="Administrator" w:date="2017-06-21T11:13:00Z">
            <w:rPr>
              <w:rFonts w:hint="eastAsia"/>
              <w:szCs w:val="21"/>
            </w:rPr>
          </w:rPrChange>
        </w:rPr>
        <w:t>是文化和意识形态吸引力体现出来的力量，是世界各国制定文化战略和国家战略的一个重要参照系。表面上文化确乎很“软”，但却是一种不可忽略的伟力。任何一个国家在提升本国政治、经济、军事等硬实力的同时，提升本国文化</w:t>
      </w:r>
      <w:proofErr w:type="gramStart"/>
      <w:r w:rsidRPr="00E87F33">
        <w:rPr>
          <w:rFonts w:hint="eastAsia"/>
          <w:sz w:val="18"/>
          <w:szCs w:val="18"/>
          <w:rPrChange w:id="576" w:author="Administrator" w:date="2017-06-21T11:13:00Z">
            <w:rPr>
              <w:rFonts w:hint="eastAsia"/>
              <w:szCs w:val="21"/>
            </w:rPr>
          </w:rPrChange>
        </w:rPr>
        <w:t>软实力</w:t>
      </w:r>
      <w:proofErr w:type="gramEnd"/>
      <w:r w:rsidRPr="00E87F33">
        <w:rPr>
          <w:rFonts w:hint="eastAsia"/>
          <w:sz w:val="18"/>
          <w:szCs w:val="18"/>
          <w:rPrChange w:id="577" w:author="Administrator" w:date="2017-06-21T11:13:00Z">
            <w:rPr>
              <w:rFonts w:hint="eastAsia"/>
              <w:szCs w:val="21"/>
            </w:rPr>
          </w:rPrChange>
        </w:rPr>
        <w:t>也是更为特殊和重要的。“提高国家文化软实力”，这不仅是我国文化建设的一个战略重点，也是我国建设和谐世界战略思想的重要组成部分，更是实现中华民族伟大复兴的重要前提。</w:t>
      </w:r>
    </w:p>
    <w:sectPr w:rsidR="008B6F7A" w:rsidRPr="00E87F33" w:rsidSect="00C82F7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5A9" w:rsidRDefault="00C465A9" w:rsidP="005072B0">
      <w:r>
        <w:separator/>
      </w:r>
    </w:p>
  </w:endnote>
  <w:endnote w:type="continuationSeparator" w:id="0">
    <w:p w:rsidR="00C465A9" w:rsidRDefault="00C465A9" w:rsidP="0050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892793"/>
      <w:docPartObj>
        <w:docPartGallery w:val="Page Numbers (Bottom of Page)"/>
        <w:docPartUnique/>
      </w:docPartObj>
    </w:sdtPr>
    <w:sdtEndPr/>
    <w:sdtContent>
      <w:p w:rsidR="00554E09" w:rsidRDefault="00554E09">
        <w:pPr>
          <w:pStyle w:val="a5"/>
          <w:jc w:val="center"/>
        </w:pPr>
        <w:r>
          <w:fldChar w:fldCharType="begin"/>
        </w:r>
        <w:r>
          <w:instrText>PAGE   \* MERGEFORMAT</w:instrText>
        </w:r>
        <w:r>
          <w:fldChar w:fldCharType="separate"/>
        </w:r>
        <w:r w:rsidR="00827312" w:rsidRPr="00827312">
          <w:rPr>
            <w:noProof/>
            <w:lang w:val="zh-CN"/>
          </w:rPr>
          <w:t>5</w:t>
        </w:r>
        <w:r>
          <w:fldChar w:fldCharType="end"/>
        </w:r>
      </w:p>
    </w:sdtContent>
  </w:sdt>
  <w:p w:rsidR="00554E09" w:rsidRDefault="00554E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5A9" w:rsidRDefault="00C465A9" w:rsidP="005072B0">
      <w:r>
        <w:separator/>
      </w:r>
    </w:p>
  </w:footnote>
  <w:footnote w:type="continuationSeparator" w:id="0">
    <w:p w:rsidR="00C465A9" w:rsidRDefault="00C465A9" w:rsidP="00507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D89"/>
    <w:multiLevelType w:val="hybridMultilevel"/>
    <w:tmpl w:val="925EB620"/>
    <w:lvl w:ilvl="0" w:tplc="955C59AC">
      <w:start w:val="1"/>
      <w:numFmt w:val="upperLetter"/>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
    <w:nsid w:val="1797319E"/>
    <w:multiLevelType w:val="hybridMultilevel"/>
    <w:tmpl w:val="D6D0AAFE"/>
    <w:lvl w:ilvl="0" w:tplc="243C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717FD8"/>
    <w:multiLevelType w:val="hybridMultilevel"/>
    <w:tmpl w:val="901AB30E"/>
    <w:lvl w:ilvl="0" w:tplc="5F9C54D2">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3D774930"/>
    <w:multiLevelType w:val="hybridMultilevel"/>
    <w:tmpl w:val="D58035CC"/>
    <w:lvl w:ilvl="0" w:tplc="72DA85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09E2113"/>
    <w:multiLevelType w:val="hybridMultilevel"/>
    <w:tmpl w:val="ABEC22D0"/>
    <w:lvl w:ilvl="0" w:tplc="48123F2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527EF5"/>
    <w:multiLevelType w:val="hybridMultilevel"/>
    <w:tmpl w:val="E8FE0A0C"/>
    <w:lvl w:ilvl="0" w:tplc="05DC13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B90544"/>
    <w:multiLevelType w:val="multilevel"/>
    <w:tmpl w:val="5F8AB8A8"/>
    <w:lvl w:ilvl="0">
      <w:start w:val="1"/>
      <w:numFmt w:val="decimal"/>
      <w:lvlText w:val="%1"/>
      <w:lvlJc w:val="left"/>
      <w:pPr>
        <w:ind w:left="372" w:hanging="372"/>
      </w:pPr>
      <w:rPr>
        <w:rFonts w:hint="default"/>
      </w:rPr>
    </w:lvl>
    <w:lvl w:ilvl="1">
      <w:start w:val="5"/>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7">
    <w:nsid w:val="51F55865"/>
    <w:multiLevelType w:val="hybridMultilevel"/>
    <w:tmpl w:val="F5D0E518"/>
    <w:lvl w:ilvl="0" w:tplc="0254B4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9473EA"/>
    <w:multiLevelType w:val="hybridMultilevel"/>
    <w:tmpl w:val="2EDC1B7C"/>
    <w:lvl w:ilvl="0" w:tplc="65B68F9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64B54044"/>
    <w:multiLevelType w:val="hybridMultilevel"/>
    <w:tmpl w:val="5860C7AC"/>
    <w:lvl w:ilvl="0" w:tplc="779876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0"/>
  </w:num>
  <w:num w:numId="4">
    <w:abstractNumId w:val="2"/>
  </w:num>
  <w:num w:numId="5">
    <w:abstractNumId w:val="5"/>
  </w:num>
  <w:num w:numId="6">
    <w:abstractNumId w:val="9"/>
  </w:num>
  <w:num w:numId="7">
    <w:abstractNumId w:val="1"/>
  </w:num>
  <w:num w:numId="8">
    <w:abstractNumId w:val="6"/>
  </w:num>
  <w:num w:numId="9">
    <w:abstractNumId w:val="7"/>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21"/>
    <w:rsid w:val="00001235"/>
    <w:rsid w:val="000012E8"/>
    <w:rsid w:val="00010B2D"/>
    <w:rsid w:val="0002352E"/>
    <w:rsid w:val="00040851"/>
    <w:rsid w:val="00052D9A"/>
    <w:rsid w:val="00054F9B"/>
    <w:rsid w:val="00060D1E"/>
    <w:rsid w:val="000779E1"/>
    <w:rsid w:val="000874E2"/>
    <w:rsid w:val="00094429"/>
    <w:rsid w:val="000A4EA5"/>
    <w:rsid w:val="000A6532"/>
    <w:rsid w:val="000C2E45"/>
    <w:rsid w:val="000C70C5"/>
    <w:rsid w:val="000D44B4"/>
    <w:rsid w:val="000D4834"/>
    <w:rsid w:val="000D75DE"/>
    <w:rsid w:val="000E2F7F"/>
    <w:rsid w:val="001017E8"/>
    <w:rsid w:val="00103D75"/>
    <w:rsid w:val="001125FE"/>
    <w:rsid w:val="0011561C"/>
    <w:rsid w:val="00124041"/>
    <w:rsid w:val="00132B7F"/>
    <w:rsid w:val="00133C53"/>
    <w:rsid w:val="00135086"/>
    <w:rsid w:val="001475E6"/>
    <w:rsid w:val="0015075F"/>
    <w:rsid w:val="001520C5"/>
    <w:rsid w:val="001649A0"/>
    <w:rsid w:val="00164EE0"/>
    <w:rsid w:val="00165CA1"/>
    <w:rsid w:val="00173C4F"/>
    <w:rsid w:val="00173DE7"/>
    <w:rsid w:val="00183F8F"/>
    <w:rsid w:val="0019283C"/>
    <w:rsid w:val="001A782E"/>
    <w:rsid w:val="001D0E19"/>
    <w:rsid w:val="001D2032"/>
    <w:rsid w:val="001D6810"/>
    <w:rsid w:val="001F5A12"/>
    <w:rsid w:val="00201B41"/>
    <w:rsid w:val="00216B9A"/>
    <w:rsid w:val="00216EF5"/>
    <w:rsid w:val="00220CA0"/>
    <w:rsid w:val="00224A45"/>
    <w:rsid w:val="0023609E"/>
    <w:rsid w:val="00246DDB"/>
    <w:rsid w:val="00247F64"/>
    <w:rsid w:val="00251FE2"/>
    <w:rsid w:val="00254FAA"/>
    <w:rsid w:val="002563CC"/>
    <w:rsid w:val="002749B7"/>
    <w:rsid w:val="00280DF0"/>
    <w:rsid w:val="002A3CE3"/>
    <w:rsid w:val="002A5FAB"/>
    <w:rsid w:val="002B22F0"/>
    <w:rsid w:val="002C6FC5"/>
    <w:rsid w:val="002E1A7C"/>
    <w:rsid w:val="002F7333"/>
    <w:rsid w:val="00302CD6"/>
    <w:rsid w:val="003459BA"/>
    <w:rsid w:val="00357CE5"/>
    <w:rsid w:val="00371C9F"/>
    <w:rsid w:val="00384FE7"/>
    <w:rsid w:val="00387F52"/>
    <w:rsid w:val="0039335E"/>
    <w:rsid w:val="00395BC7"/>
    <w:rsid w:val="003B7731"/>
    <w:rsid w:val="003C089A"/>
    <w:rsid w:val="003D32BA"/>
    <w:rsid w:val="003E3C8B"/>
    <w:rsid w:val="003E7721"/>
    <w:rsid w:val="003F31B6"/>
    <w:rsid w:val="003F5C1F"/>
    <w:rsid w:val="003F70EE"/>
    <w:rsid w:val="00400477"/>
    <w:rsid w:val="00401CDC"/>
    <w:rsid w:val="00413130"/>
    <w:rsid w:val="00415543"/>
    <w:rsid w:val="004365B4"/>
    <w:rsid w:val="0043716F"/>
    <w:rsid w:val="004376D7"/>
    <w:rsid w:val="0044096B"/>
    <w:rsid w:val="004679DC"/>
    <w:rsid w:val="0047368E"/>
    <w:rsid w:val="00497303"/>
    <w:rsid w:val="004B4FF3"/>
    <w:rsid w:val="004B7526"/>
    <w:rsid w:val="004C36C2"/>
    <w:rsid w:val="004D2D46"/>
    <w:rsid w:val="004D63B0"/>
    <w:rsid w:val="004E6426"/>
    <w:rsid w:val="005072B0"/>
    <w:rsid w:val="00527204"/>
    <w:rsid w:val="00554E09"/>
    <w:rsid w:val="00566E00"/>
    <w:rsid w:val="005823BF"/>
    <w:rsid w:val="00587189"/>
    <w:rsid w:val="005A6F10"/>
    <w:rsid w:val="005C2662"/>
    <w:rsid w:val="005C5547"/>
    <w:rsid w:val="005C70F4"/>
    <w:rsid w:val="005C7EAD"/>
    <w:rsid w:val="005D5FE3"/>
    <w:rsid w:val="005E49B1"/>
    <w:rsid w:val="005F01AC"/>
    <w:rsid w:val="00616874"/>
    <w:rsid w:val="006215CB"/>
    <w:rsid w:val="00637F9C"/>
    <w:rsid w:val="00650D54"/>
    <w:rsid w:val="00650F0D"/>
    <w:rsid w:val="00650FD8"/>
    <w:rsid w:val="006525F5"/>
    <w:rsid w:val="00657042"/>
    <w:rsid w:val="006621F9"/>
    <w:rsid w:val="006667AB"/>
    <w:rsid w:val="00673398"/>
    <w:rsid w:val="00675BA7"/>
    <w:rsid w:val="0068435E"/>
    <w:rsid w:val="00687E66"/>
    <w:rsid w:val="00693E0C"/>
    <w:rsid w:val="006A19FC"/>
    <w:rsid w:val="006B7470"/>
    <w:rsid w:val="006C0BE1"/>
    <w:rsid w:val="006C0C14"/>
    <w:rsid w:val="006C62FB"/>
    <w:rsid w:val="006E32B2"/>
    <w:rsid w:val="006F1ADA"/>
    <w:rsid w:val="006F6299"/>
    <w:rsid w:val="00705FB9"/>
    <w:rsid w:val="00706513"/>
    <w:rsid w:val="00743742"/>
    <w:rsid w:val="00744627"/>
    <w:rsid w:val="007604AB"/>
    <w:rsid w:val="00766596"/>
    <w:rsid w:val="00782A01"/>
    <w:rsid w:val="00795634"/>
    <w:rsid w:val="00795E8D"/>
    <w:rsid w:val="007A4F89"/>
    <w:rsid w:val="007B7517"/>
    <w:rsid w:val="007B76D5"/>
    <w:rsid w:val="007C0420"/>
    <w:rsid w:val="007D2990"/>
    <w:rsid w:val="007E16E8"/>
    <w:rsid w:val="007F26F1"/>
    <w:rsid w:val="007F4742"/>
    <w:rsid w:val="007F6D00"/>
    <w:rsid w:val="00805532"/>
    <w:rsid w:val="0081001B"/>
    <w:rsid w:val="0081299A"/>
    <w:rsid w:val="00815900"/>
    <w:rsid w:val="00816F2A"/>
    <w:rsid w:val="00817362"/>
    <w:rsid w:val="008210BB"/>
    <w:rsid w:val="00827312"/>
    <w:rsid w:val="0087205D"/>
    <w:rsid w:val="00873C32"/>
    <w:rsid w:val="008777D5"/>
    <w:rsid w:val="0088442F"/>
    <w:rsid w:val="008851E5"/>
    <w:rsid w:val="008A61AB"/>
    <w:rsid w:val="008A77BB"/>
    <w:rsid w:val="008B2629"/>
    <w:rsid w:val="008B418C"/>
    <w:rsid w:val="008B65B7"/>
    <w:rsid w:val="008B6F7A"/>
    <w:rsid w:val="008C78FE"/>
    <w:rsid w:val="008C7A4D"/>
    <w:rsid w:val="008D14C4"/>
    <w:rsid w:val="008D3502"/>
    <w:rsid w:val="008E26ED"/>
    <w:rsid w:val="008F3B49"/>
    <w:rsid w:val="008F45A8"/>
    <w:rsid w:val="00914F87"/>
    <w:rsid w:val="0092123C"/>
    <w:rsid w:val="009478F7"/>
    <w:rsid w:val="00957689"/>
    <w:rsid w:val="00977DB0"/>
    <w:rsid w:val="00980C7F"/>
    <w:rsid w:val="00982241"/>
    <w:rsid w:val="0099664A"/>
    <w:rsid w:val="00997FCD"/>
    <w:rsid w:val="009A041D"/>
    <w:rsid w:val="009A47E9"/>
    <w:rsid w:val="009A7DF1"/>
    <w:rsid w:val="009B20DD"/>
    <w:rsid w:val="009B3484"/>
    <w:rsid w:val="009C133A"/>
    <w:rsid w:val="00A003B2"/>
    <w:rsid w:val="00A15954"/>
    <w:rsid w:val="00A30317"/>
    <w:rsid w:val="00A425AA"/>
    <w:rsid w:val="00A4331D"/>
    <w:rsid w:val="00A51F40"/>
    <w:rsid w:val="00A92CA3"/>
    <w:rsid w:val="00AA1AF4"/>
    <w:rsid w:val="00AA55AD"/>
    <w:rsid w:val="00AC3248"/>
    <w:rsid w:val="00AD6B1C"/>
    <w:rsid w:val="00AE0778"/>
    <w:rsid w:val="00AF2CB5"/>
    <w:rsid w:val="00B12ACF"/>
    <w:rsid w:val="00B27E60"/>
    <w:rsid w:val="00B40BFA"/>
    <w:rsid w:val="00B51A2A"/>
    <w:rsid w:val="00B57295"/>
    <w:rsid w:val="00B70F2D"/>
    <w:rsid w:val="00B761AD"/>
    <w:rsid w:val="00B82FFA"/>
    <w:rsid w:val="00B904C5"/>
    <w:rsid w:val="00BA0716"/>
    <w:rsid w:val="00BA6F2D"/>
    <w:rsid w:val="00BD1D20"/>
    <w:rsid w:val="00C11304"/>
    <w:rsid w:val="00C14920"/>
    <w:rsid w:val="00C26303"/>
    <w:rsid w:val="00C465A9"/>
    <w:rsid w:val="00C64238"/>
    <w:rsid w:val="00C70885"/>
    <w:rsid w:val="00C82F76"/>
    <w:rsid w:val="00C8380D"/>
    <w:rsid w:val="00C91898"/>
    <w:rsid w:val="00C92068"/>
    <w:rsid w:val="00CB3C27"/>
    <w:rsid w:val="00CB4A70"/>
    <w:rsid w:val="00CB7BF6"/>
    <w:rsid w:val="00CC42EB"/>
    <w:rsid w:val="00CC50E0"/>
    <w:rsid w:val="00CD5B6E"/>
    <w:rsid w:val="00CD6468"/>
    <w:rsid w:val="00CE05C8"/>
    <w:rsid w:val="00CE0B45"/>
    <w:rsid w:val="00CE2C7E"/>
    <w:rsid w:val="00CE4197"/>
    <w:rsid w:val="00CE718D"/>
    <w:rsid w:val="00CF2C6C"/>
    <w:rsid w:val="00CF3890"/>
    <w:rsid w:val="00CF7BFB"/>
    <w:rsid w:val="00D12FA2"/>
    <w:rsid w:val="00D13D6B"/>
    <w:rsid w:val="00D25E4A"/>
    <w:rsid w:val="00D307B5"/>
    <w:rsid w:val="00D44910"/>
    <w:rsid w:val="00D52E93"/>
    <w:rsid w:val="00D55A21"/>
    <w:rsid w:val="00D5782D"/>
    <w:rsid w:val="00D90F7F"/>
    <w:rsid w:val="00D91CA8"/>
    <w:rsid w:val="00D94619"/>
    <w:rsid w:val="00D9712A"/>
    <w:rsid w:val="00DA04E3"/>
    <w:rsid w:val="00DA14D3"/>
    <w:rsid w:val="00DD70C2"/>
    <w:rsid w:val="00DD73C8"/>
    <w:rsid w:val="00DF2BE2"/>
    <w:rsid w:val="00DF7822"/>
    <w:rsid w:val="00E0341A"/>
    <w:rsid w:val="00E10C29"/>
    <w:rsid w:val="00E12386"/>
    <w:rsid w:val="00E600A1"/>
    <w:rsid w:val="00E7663D"/>
    <w:rsid w:val="00E85024"/>
    <w:rsid w:val="00E86720"/>
    <w:rsid w:val="00E87F33"/>
    <w:rsid w:val="00E970E2"/>
    <w:rsid w:val="00EA47EA"/>
    <w:rsid w:val="00ED416D"/>
    <w:rsid w:val="00ED5587"/>
    <w:rsid w:val="00EF2045"/>
    <w:rsid w:val="00F02924"/>
    <w:rsid w:val="00F11189"/>
    <w:rsid w:val="00F3355E"/>
    <w:rsid w:val="00F3460D"/>
    <w:rsid w:val="00F8130F"/>
    <w:rsid w:val="00F927B9"/>
    <w:rsid w:val="00FA336D"/>
    <w:rsid w:val="00FA3CDA"/>
    <w:rsid w:val="00FA5054"/>
    <w:rsid w:val="00FA6D74"/>
    <w:rsid w:val="00FB0122"/>
    <w:rsid w:val="00FB23EB"/>
    <w:rsid w:val="00FB2AD0"/>
    <w:rsid w:val="00FF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F9B4E47-2E35-421E-A33C-E4A74816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F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721"/>
    <w:pPr>
      <w:ind w:firstLineChars="200" w:firstLine="420"/>
    </w:pPr>
  </w:style>
  <w:style w:type="paragraph" w:styleId="a4">
    <w:name w:val="header"/>
    <w:basedOn w:val="a"/>
    <w:link w:val="Char"/>
    <w:uiPriority w:val="99"/>
    <w:unhideWhenUsed/>
    <w:rsid w:val="00507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72B0"/>
    <w:rPr>
      <w:kern w:val="2"/>
      <w:sz w:val="18"/>
      <w:szCs w:val="18"/>
    </w:rPr>
  </w:style>
  <w:style w:type="paragraph" w:styleId="a5">
    <w:name w:val="footer"/>
    <w:basedOn w:val="a"/>
    <w:link w:val="Char0"/>
    <w:uiPriority w:val="99"/>
    <w:unhideWhenUsed/>
    <w:rsid w:val="005072B0"/>
    <w:pPr>
      <w:tabs>
        <w:tab w:val="center" w:pos="4153"/>
        <w:tab w:val="right" w:pos="8306"/>
      </w:tabs>
      <w:snapToGrid w:val="0"/>
      <w:jc w:val="left"/>
    </w:pPr>
    <w:rPr>
      <w:sz w:val="18"/>
      <w:szCs w:val="18"/>
    </w:rPr>
  </w:style>
  <w:style w:type="character" w:customStyle="1" w:styleId="Char0">
    <w:name w:val="页脚 Char"/>
    <w:basedOn w:val="a0"/>
    <w:link w:val="a5"/>
    <w:uiPriority w:val="99"/>
    <w:rsid w:val="005072B0"/>
    <w:rPr>
      <w:kern w:val="2"/>
      <w:sz w:val="18"/>
      <w:szCs w:val="18"/>
    </w:rPr>
  </w:style>
  <w:style w:type="character" w:styleId="a6">
    <w:name w:val="Hyperlink"/>
    <w:basedOn w:val="a0"/>
    <w:uiPriority w:val="99"/>
    <w:semiHidden/>
    <w:unhideWhenUsed/>
    <w:rsid w:val="006215CB"/>
    <w:rPr>
      <w:color w:val="0000FF"/>
      <w:u w:val="single"/>
    </w:rPr>
  </w:style>
  <w:style w:type="paragraph" w:styleId="a7">
    <w:name w:val="Normal (Web)"/>
    <w:basedOn w:val="a"/>
    <w:rsid w:val="008777D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85046">
      <w:bodyDiv w:val="1"/>
      <w:marLeft w:val="0"/>
      <w:marRight w:val="0"/>
      <w:marTop w:val="0"/>
      <w:marBottom w:val="0"/>
      <w:divBdr>
        <w:top w:val="none" w:sz="0" w:space="0" w:color="auto"/>
        <w:left w:val="none" w:sz="0" w:space="0" w:color="auto"/>
        <w:bottom w:val="none" w:sz="0" w:space="0" w:color="auto"/>
        <w:right w:val="none" w:sz="0" w:space="0" w:color="auto"/>
      </w:divBdr>
      <w:divsChild>
        <w:div w:id="1150706009">
          <w:marLeft w:val="547"/>
          <w:marRight w:val="0"/>
          <w:marTop w:val="134"/>
          <w:marBottom w:val="0"/>
          <w:divBdr>
            <w:top w:val="none" w:sz="0" w:space="0" w:color="auto"/>
            <w:left w:val="none" w:sz="0" w:space="0" w:color="auto"/>
            <w:bottom w:val="none" w:sz="0" w:space="0" w:color="auto"/>
            <w:right w:val="none" w:sz="0" w:space="0" w:color="auto"/>
          </w:divBdr>
        </w:div>
        <w:div w:id="1176457707">
          <w:marLeft w:val="547"/>
          <w:marRight w:val="0"/>
          <w:marTop w:val="134"/>
          <w:marBottom w:val="0"/>
          <w:divBdr>
            <w:top w:val="none" w:sz="0" w:space="0" w:color="auto"/>
            <w:left w:val="none" w:sz="0" w:space="0" w:color="auto"/>
            <w:bottom w:val="none" w:sz="0" w:space="0" w:color="auto"/>
            <w:right w:val="none" w:sz="0" w:space="0" w:color="auto"/>
          </w:divBdr>
        </w:div>
        <w:div w:id="1026907472">
          <w:marLeft w:val="547"/>
          <w:marRight w:val="0"/>
          <w:marTop w:val="134"/>
          <w:marBottom w:val="0"/>
          <w:divBdr>
            <w:top w:val="none" w:sz="0" w:space="0" w:color="auto"/>
            <w:left w:val="none" w:sz="0" w:space="0" w:color="auto"/>
            <w:bottom w:val="none" w:sz="0" w:space="0" w:color="auto"/>
            <w:right w:val="none" w:sz="0" w:space="0" w:color="auto"/>
          </w:divBdr>
        </w:div>
        <w:div w:id="135680970">
          <w:marLeft w:val="547"/>
          <w:marRight w:val="0"/>
          <w:marTop w:val="134"/>
          <w:marBottom w:val="0"/>
          <w:divBdr>
            <w:top w:val="none" w:sz="0" w:space="0" w:color="auto"/>
            <w:left w:val="none" w:sz="0" w:space="0" w:color="auto"/>
            <w:bottom w:val="none" w:sz="0" w:space="0" w:color="auto"/>
            <w:right w:val="none" w:sz="0" w:space="0" w:color="auto"/>
          </w:divBdr>
        </w:div>
        <w:div w:id="1196381934">
          <w:marLeft w:val="547"/>
          <w:marRight w:val="0"/>
          <w:marTop w:val="134"/>
          <w:marBottom w:val="0"/>
          <w:divBdr>
            <w:top w:val="none" w:sz="0" w:space="0" w:color="auto"/>
            <w:left w:val="none" w:sz="0" w:space="0" w:color="auto"/>
            <w:bottom w:val="none" w:sz="0" w:space="0" w:color="auto"/>
            <w:right w:val="none" w:sz="0" w:space="0" w:color="auto"/>
          </w:divBdr>
        </w:div>
      </w:divsChild>
    </w:div>
    <w:div w:id="1271858176">
      <w:bodyDiv w:val="1"/>
      <w:marLeft w:val="0"/>
      <w:marRight w:val="0"/>
      <w:marTop w:val="0"/>
      <w:marBottom w:val="0"/>
      <w:divBdr>
        <w:top w:val="none" w:sz="0" w:space="0" w:color="auto"/>
        <w:left w:val="none" w:sz="0" w:space="0" w:color="auto"/>
        <w:bottom w:val="none" w:sz="0" w:space="0" w:color="auto"/>
        <w:right w:val="none" w:sz="0" w:space="0" w:color="auto"/>
      </w:divBdr>
      <w:divsChild>
        <w:div w:id="1952936038">
          <w:marLeft w:val="547"/>
          <w:marRight w:val="0"/>
          <w:marTop w:val="134"/>
          <w:marBottom w:val="0"/>
          <w:divBdr>
            <w:top w:val="none" w:sz="0" w:space="0" w:color="auto"/>
            <w:left w:val="none" w:sz="0" w:space="0" w:color="auto"/>
            <w:bottom w:val="none" w:sz="0" w:space="0" w:color="auto"/>
            <w:right w:val="none" w:sz="0" w:space="0" w:color="auto"/>
          </w:divBdr>
        </w:div>
        <w:div w:id="1940529770">
          <w:marLeft w:val="547"/>
          <w:marRight w:val="0"/>
          <w:marTop w:val="134"/>
          <w:marBottom w:val="0"/>
          <w:divBdr>
            <w:top w:val="none" w:sz="0" w:space="0" w:color="auto"/>
            <w:left w:val="none" w:sz="0" w:space="0" w:color="auto"/>
            <w:bottom w:val="none" w:sz="0" w:space="0" w:color="auto"/>
            <w:right w:val="none" w:sz="0" w:space="0" w:color="auto"/>
          </w:divBdr>
        </w:div>
        <w:div w:id="1630355493">
          <w:marLeft w:val="547"/>
          <w:marRight w:val="0"/>
          <w:marTop w:val="134"/>
          <w:marBottom w:val="0"/>
          <w:divBdr>
            <w:top w:val="none" w:sz="0" w:space="0" w:color="auto"/>
            <w:left w:val="none" w:sz="0" w:space="0" w:color="auto"/>
            <w:bottom w:val="none" w:sz="0" w:space="0" w:color="auto"/>
            <w:right w:val="none" w:sz="0" w:space="0" w:color="auto"/>
          </w:divBdr>
        </w:div>
        <w:div w:id="1581017250">
          <w:marLeft w:val="547"/>
          <w:marRight w:val="0"/>
          <w:marTop w:val="134"/>
          <w:marBottom w:val="0"/>
          <w:divBdr>
            <w:top w:val="none" w:sz="0" w:space="0" w:color="auto"/>
            <w:left w:val="none" w:sz="0" w:space="0" w:color="auto"/>
            <w:bottom w:val="none" w:sz="0" w:space="0" w:color="auto"/>
            <w:right w:val="none" w:sz="0" w:space="0" w:color="auto"/>
          </w:divBdr>
        </w:div>
        <w:div w:id="1171335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C471-E309-42B1-922D-78A5862F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3551</Words>
  <Characters>3552</Characters>
  <Application>Microsoft Office Word</Application>
  <DocSecurity>0</DocSecurity>
  <Lines>122</Lines>
  <Paragraphs>56</Paragraphs>
  <ScaleCrop>false</ScaleCrop>
  <Company>Microsoft</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2014－2015学年第二学期《马克思主义基本原理概论》</dc:title>
  <dc:subject/>
  <dc:creator>USER</dc:creator>
  <cp:keywords/>
  <dc:description/>
  <cp:lastModifiedBy>Administrator</cp:lastModifiedBy>
  <cp:revision>6</cp:revision>
  <dcterms:created xsi:type="dcterms:W3CDTF">2017-06-21T04:00:00Z</dcterms:created>
  <dcterms:modified xsi:type="dcterms:W3CDTF">2017-06-22T08:46:00Z</dcterms:modified>
</cp:coreProperties>
</file>